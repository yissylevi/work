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278774" w14:textId="77777777" w:rsidR="00FB6AC0" w:rsidRDefault="00FB6AC0">
      <w:pPr>
        <w:jc w:val="center"/>
      </w:pPr>
    </w:p>
    <w:p w14:paraId="278443BE" w14:textId="77777777" w:rsidR="00FB6AC0" w:rsidRDefault="00FB6AC0">
      <w:pPr>
        <w:jc w:val="center"/>
      </w:pPr>
    </w:p>
    <w:p w14:paraId="18278A78" w14:textId="77777777" w:rsidR="00FB6AC0" w:rsidRDefault="00FB6AC0">
      <w:pPr>
        <w:jc w:val="center"/>
      </w:pPr>
    </w:p>
    <w:p w14:paraId="3FF7EB25" w14:textId="77777777" w:rsidR="00FB6AC0" w:rsidRDefault="00FB6AC0">
      <w:pPr>
        <w:jc w:val="center"/>
      </w:pPr>
    </w:p>
    <w:p w14:paraId="2504C435" w14:textId="77777777" w:rsidR="00FB6AC0" w:rsidRDefault="00FB6AC0">
      <w:pPr>
        <w:jc w:val="center"/>
      </w:pPr>
    </w:p>
    <w:p w14:paraId="42E7EFF5" w14:textId="77777777" w:rsidR="00FB6AC0" w:rsidRDefault="00FB6AC0">
      <w:pPr>
        <w:jc w:val="center"/>
      </w:pPr>
    </w:p>
    <w:p w14:paraId="56ED6783" w14:textId="77777777" w:rsidR="00FB6AC0" w:rsidRDefault="00FB6AC0">
      <w:pPr>
        <w:jc w:val="center"/>
      </w:pPr>
    </w:p>
    <w:p w14:paraId="6CA900CD" w14:textId="77777777" w:rsidR="00FB6AC0" w:rsidRDefault="00FB6AC0">
      <w:pPr>
        <w:jc w:val="center"/>
      </w:pPr>
    </w:p>
    <w:p w14:paraId="2A90AE1D" w14:textId="77777777" w:rsidR="00FB6AC0" w:rsidRDefault="00B2671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Purpose Measure for Youth</w:t>
      </w:r>
    </w:p>
    <w:p w14:paraId="0B7448E8" w14:textId="77777777" w:rsidR="00FB6AC0" w:rsidRDefault="00B2671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1DB2DE" w14:textId="77777777" w:rsidR="00FB6AC0" w:rsidRDefault="00B2671C">
      <w:pPr>
        <w:jc w:val="center"/>
      </w:pPr>
      <w:r>
        <w:t xml:space="preserve"> </w:t>
      </w:r>
    </w:p>
    <w:p w14:paraId="1963A62C" w14:textId="77777777" w:rsidR="00FB6AC0" w:rsidRDefault="00B2671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Levi 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Brackman</w:t>
      </w:r>
      <w:proofErr w:type="spellEnd"/>
    </w:p>
    <w:p w14:paraId="1EEAB051" w14:textId="77777777" w:rsidR="00FB6AC0" w:rsidRDefault="00B2671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Institute for Positive Psychology and Education</w:t>
      </w:r>
    </w:p>
    <w:p w14:paraId="2C7ACE19" w14:textId="77777777" w:rsidR="00FB6AC0" w:rsidRDefault="00B2671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Australian catholic University</w:t>
      </w:r>
    </w:p>
    <w:p w14:paraId="7E41512C" w14:textId="77777777" w:rsidR="00FB6AC0" w:rsidRDefault="00B2671C">
      <w:pPr>
        <w:jc w:val="center"/>
      </w:pPr>
      <w:r>
        <w:t xml:space="preserve"> </w:t>
      </w:r>
    </w:p>
    <w:p w14:paraId="2AD3F8C0" w14:textId="77777777" w:rsidR="00FB6AC0" w:rsidRDefault="00B2671C">
      <w:pPr>
        <w:jc w:val="center"/>
      </w:pPr>
      <w:r>
        <w:t xml:space="preserve"> </w:t>
      </w:r>
    </w:p>
    <w:p w14:paraId="20FAA9A8" w14:textId="77777777" w:rsidR="00FB6AC0" w:rsidRDefault="00B2671C">
      <w:pPr>
        <w:jc w:val="center"/>
      </w:pPr>
      <w:r>
        <w:t xml:space="preserve"> </w:t>
      </w:r>
    </w:p>
    <w:p w14:paraId="4B4B4595" w14:textId="77777777" w:rsidR="00FB6AC0" w:rsidRDefault="00B2671C">
      <w:pPr>
        <w:jc w:val="center"/>
      </w:pPr>
      <w:del w:id="0" w:author="Levi Brackman" w:date="2015-10-14T14:19:00Z">
        <w:r w:rsidDel="0005197F">
          <w:rPr>
            <w:rFonts w:ascii="Times New Roman" w:eastAsia="Times New Roman" w:hAnsi="Times New Roman" w:cs="Times New Roman"/>
            <w:sz w:val="24"/>
            <w:szCs w:val="24"/>
          </w:rPr>
          <w:delText xml:space="preserve">August </w:delText>
        </w:r>
      </w:del>
      <w:ins w:id="1" w:author="Levi Brackman" w:date="2015-10-14T14:19:00Z">
        <w:r w:rsidR="0005197F">
          <w:rPr>
            <w:rFonts w:ascii="Times New Roman" w:eastAsia="Times New Roman" w:hAnsi="Times New Roman" w:cs="Times New Roman"/>
            <w:sz w:val="24"/>
            <w:szCs w:val="24"/>
          </w:rPr>
          <w:t>October</w:t>
        </w:r>
        <w:r w:rsidR="0005197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2015</w:t>
      </w:r>
    </w:p>
    <w:p w14:paraId="21B93DC5" w14:textId="77777777" w:rsidR="00FB6AC0" w:rsidRDefault="00B2671C">
      <w:pPr>
        <w:jc w:val="center"/>
      </w:pPr>
      <w:r>
        <w:t xml:space="preserve"> </w:t>
      </w:r>
    </w:p>
    <w:p w14:paraId="5A8383D5" w14:textId="77777777" w:rsidR="00FB6AC0" w:rsidRDefault="00FB6AC0">
      <w:pPr>
        <w:jc w:val="center"/>
      </w:pPr>
    </w:p>
    <w:p w14:paraId="02657759" w14:textId="77777777" w:rsidR="00FB6AC0" w:rsidRDefault="00FB6AC0">
      <w:pPr>
        <w:jc w:val="center"/>
      </w:pPr>
    </w:p>
    <w:p w14:paraId="09A03334" w14:textId="77777777" w:rsidR="00FB6AC0" w:rsidRDefault="00FB6AC0">
      <w:pPr>
        <w:jc w:val="center"/>
      </w:pPr>
    </w:p>
    <w:p w14:paraId="61D90943" w14:textId="77777777" w:rsidR="00FB6AC0" w:rsidRDefault="00FB6AC0">
      <w:pPr>
        <w:jc w:val="center"/>
      </w:pPr>
      <w:bookmarkStart w:id="2" w:name="_GoBack"/>
      <w:bookmarkEnd w:id="2"/>
    </w:p>
    <w:p w14:paraId="5E454916" w14:textId="77777777" w:rsidR="00FB6AC0" w:rsidRDefault="00FB6AC0">
      <w:pPr>
        <w:jc w:val="center"/>
      </w:pPr>
    </w:p>
    <w:p w14:paraId="2311C848" w14:textId="77777777" w:rsidR="00FB6AC0" w:rsidRDefault="00FB6AC0">
      <w:pPr>
        <w:jc w:val="center"/>
      </w:pPr>
    </w:p>
    <w:p w14:paraId="7C3D2C39" w14:textId="77777777" w:rsidR="00FB6AC0" w:rsidRDefault="00FB6AC0">
      <w:pPr>
        <w:jc w:val="center"/>
      </w:pPr>
    </w:p>
    <w:p w14:paraId="51D67E24" w14:textId="77777777" w:rsidR="00FB6AC0" w:rsidRDefault="00FB6AC0">
      <w:pPr>
        <w:jc w:val="center"/>
      </w:pPr>
    </w:p>
    <w:p w14:paraId="2CB21999" w14:textId="77777777" w:rsidR="00FB6AC0" w:rsidRDefault="00FB6AC0">
      <w:pPr>
        <w:jc w:val="center"/>
      </w:pPr>
    </w:p>
    <w:p w14:paraId="478CD959" w14:textId="77777777" w:rsidR="00FB6AC0" w:rsidRDefault="00FB6AC0">
      <w:pPr>
        <w:jc w:val="center"/>
      </w:pPr>
    </w:p>
    <w:p w14:paraId="017B1236" w14:textId="77777777" w:rsidR="00FB6AC0" w:rsidRDefault="00FB6AC0">
      <w:pPr>
        <w:jc w:val="center"/>
      </w:pPr>
    </w:p>
    <w:p w14:paraId="69766427" w14:textId="77777777" w:rsidR="00FB6AC0" w:rsidRDefault="00FB6AC0">
      <w:pPr>
        <w:jc w:val="center"/>
      </w:pPr>
    </w:p>
    <w:p w14:paraId="7DED1165" w14:textId="77777777" w:rsidR="00FB6AC0" w:rsidRDefault="00FB6AC0">
      <w:pPr>
        <w:jc w:val="center"/>
      </w:pPr>
    </w:p>
    <w:p w14:paraId="0AC14435" w14:textId="77777777" w:rsidR="00FB6AC0" w:rsidRDefault="00FB6AC0">
      <w:pPr>
        <w:jc w:val="center"/>
      </w:pPr>
    </w:p>
    <w:p w14:paraId="33626A1D" w14:textId="77777777" w:rsidR="00FB6AC0" w:rsidRDefault="00FB6AC0">
      <w:pPr>
        <w:jc w:val="center"/>
      </w:pPr>
    </w:p>
    <w:p w14:paraId="618DB19A" w14:textId="77777777" w:rsidR="00FB6AC0" w:rsidRDefault="00FB6AC0">
      <w:pPr>
        <w:jc w:val="center"/>
      </w:pPr>
    </w:p>
    <w:p w14:paraId="13E33D56" w14:textId="77777777" w:rsidR="00FB6AC0" w:rsidRDefault="00FB6AC0">
      <w:pPr>
        <w:jc w:val="center"/>
      </w:pPr>
    </w:p>
    <w:p w14:paraId="0FB4BE4C" w14:textId="77777777" w:rsidR="00FB6AC0" w:rsidRDefault="00FB6AC0">
      <w:pPr>
        <w:jc w:val="center"/>
      </w:pPr>
    </w:p>
    <w:p w14:paraId="23F529FA" w14:textId="77777777" w:rsidR="00FB6AC0" w:rsidRDefault="00FB6AC0">
      <w:pPr>
        <w:jc w:val="center"/>
      </w:pPr>
    </w:p>
    <w:p w14:paraId="0F58106C" w14:textId="77777777" w:rsidR="00FB6AC0" w:rsidRDefault="00FB6AC0">
      <w:pPr>
        <w:jc w:val="center"/>
      </w:pPr>
    </w:p>
    <w:p w14:paraId="407AC657" w14:textId="77777777" w:rsidR="00FB6AC0" w:rsidRDefault="00FB6AC0">
      <w:pPr>
        <w:jc w:val="center"/>
      </w:pPr>
    </w:p>
    <w:p w14:paraId="4117DFE8" w14:textId="77777777" w:rsidR="00FB6AC0" w:rsidRDefault="00FB6AC0">
      <w:pPr>
        <w:jc w:val="center"/>
      </w:pPr>
    </w:p>
    <w:p w14:paraId="4BF59B20" w14:textId="77777777" w:rsidR="00FB6AC0" w:rsidRDefault="00FB6AC0">
      <w:pPr>
        <w:jc w:val="center"/>
      </w:pPr>
    </w:p>
    <w:p w14:paraId="284CFE48" w14:textId="77777777" w:rsidR="00FB6AC0" w:rsidRDefault="00FB6AC0">
      <w:pPr>
        <w:jc w:val="center"/>
      </w:pPr>
    </w:p>
    <w:p w14:paraId="2CC3D9F6" w14:textId="77777777" w:rsidR="00FB6AC0" w:rsidRDefault="00FB6AC0">
      <w:pPr>
        <w:jc w:val="center"/>
      </w:pPr>
    </w:p>
    <w:p w14:paraId="708D88FB" w14:textId="77777777" w:rsidR="00FB6AC0" w:rsidRDefault="00FB6AC0">
      <w:pPr>
        <w:jc w:val="center"/>
      </w:pPr>
    </w:p>
    <w:p w14:paraId="00CD047E" w14:textId="77777777" w:rsidR="00FB6AC0" w:rsidRDefault="00B2671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 Note</w:t>
      </w:r>
    </w:p>
    <w:p w14:paraId="5431FA43" w14:textId="77777777" w:rsidR="00FB6AC0" w:rsidRDefault="00B2671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Levi 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Brackman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Institute for Positive Psychology and Education, Australian Catholic University.</w:t>
      </w:r>
    </w:p>
    <w:p w14:paraId="1C5AC7CA" w14:textId="77777777" w:rsidR="00FB6AC0" w:rsidRDefault="00B2671C">
      <w:pPr>
        <w:spacing w:line="480" w:lineRule="auto"/>
        <w:jc w:val="center"/>
      </w:pPr>
      <w:r>
        <w:t xml:space="preserve"> </w:t>
      </w:r>
    </w:p>
    <w:p w14:paraId="61AF6174" w14:textId="77777777" w:rsidR="00FB6AC0" w:rsidRDefault="00B2671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 would like to acknowledge and thank my supervisors Herbert W. Marsh and Phillip Parker for their comments and support as this paper was written.</w:t>
      </w:r>
    </w:p>
    <w:p w14:paraId="203A8D83" w14:textId="77777777" w:rsidR="00FB6AC0" w:rsidRDefault="00B2671C">
      <w:pPr>
        <w:spacing w:line="480" w:lineRule="auto"/>
        <w:jc w:val="center"/>
      </w:pPr>
      <w:r>
        <w:t xml:space="preserve"> </w:t>
      </w:r>
    </w:p>
    <w:p w14:paraId="0153A36D" w14:textId="77777777" w:rsidR="00FB6AC0" w:rsidRDefault="00B2671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Correspondence concerning this article should be addressed to Levi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Brackman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1400 Simms St, Ste 230, Lakewood CO 80401. Email: llbrac002@myacu.edu.au</w:t>
      </w:r>
    </w:p>
    <w:p w14:paraId="00B12EFE" w14:textId="77777777" w:rsidR="00FB6AC0" w:rsidRDefault="00B2671C">
      <w:pPr>
        <w:spacing w:line="480" w:lineRule="auto"/>
        <w:jc w:val="center"/>
      </w:pPr>
      <w:r>
        <w:t xml:space="preserve"> </w:t>
      </w:r>
    </w:p>
    <w:p w14:paraId="28648810" w14:textId="77777777" w:rsidR="00FB6AC0" w:rsidRDefault="00B2671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33C49F39" w14:textId="77777777" w:rsidR="00FB6AC0" w:rsidRDefault="00FB6AC0">
      <w:pPr>
        <w:spacing w:line="480" w:lineRule="auto"/>
        <w:jc w:val="center"/>
      </w:pPr>
    </w:p>
    <w:p w14:paraId="191D0AE4" w14:textId="77777777" w:rsidR="00FB6AC0" w:rsidRDefault="00FB6AC0">
      <w:pPr>
        <w:spacing w:line="480" w:lineRule="auto"/>
        <w:jc w:val="center"/>
      </w:pPr>
    </w:p>
    <w:p w14:paraId="0A377901" w14:textId="77777777" w:rsidR="00FB6AC0" w:rsidRDefault="00FB6AC0">
      <w:pPr>
        <w:spacing w:line="480" w:lineRule="auto"/>
        <w:jc w:val="center"/>
      </w:pPr>
    </w:p>
    <w:p w14:paraId="0D29BE9F" w14:textId="77777777" w:rsidR="00FB6AC0" w:rsidRDefault="00FB6AC0">
      <w:pPr>
        <w:spacing w:line="480" w:lineRule="auto"/>
        <w:jc w:val="center"/>
      </w:pPr>
    </w:p>
    <w:p w14:paraId="15828BC7" w14:textId="77777777" w:rsidR="00FB6AC0" w:rsidRDefault="00FB6AC0">
      <w:pPr>
        <w:spacing w:line="480" w:lineRule="auto"/>
        <w:jc w:val="center"/>
      </w:pPr>
    </w:p>
    <w:p w14:paraId="4C39215A" w14:textId="77777777" w:rsidR="00FB6AC0" w:rsidRDefault="00FB6AC0">
      <w:pPr>
        <w:spacing w:line="480" w:lineRule="auto"/>
        <w:jc w:val="center"/>
      </w:pPr>
    </w:p>
    <w:p w14:paraId="46C169E6" w14:textId="77777777" w:rsidR="00FB6AC0" w:rsidRDefault="00FB6AC0">
      <w:pPr>
        <w:spacing w:line="480" w:lineRule="auto"/>
        <w:jc w:val="center"/>
      </w:pPr>
    </w:p>
    <w:p w14:paraId="050889CE" w14:textId="77777777" w:rsidR="00FB6AC0" w:rsidRDefault="00FB6AC0">
      <w:pPr>
        <w:spacing w:line="480" w:lineRule="auto"/>
        <w:jc w:val="center"/>
      </w:pPr>
    </w:p>
    <w:p w14:paraId="339B50DE" w14:textId="77777777" w:rsidR="00FB6AC0" w:rsidRDefault="00FB6AC0">
      <w:pPr>
        <w:spacing w:line="480" w:lineRule="auto"/>
        <w:jc w:val="center"/>
      </w:pPr>
    </w:p>
    <w:p w14:paraId="687A34DB" w14:textId="77777777" w:rsidR="00FB6AC0" w:rsidRDefault="00FB6AC0">
      <w:pPr>
        <w:spacing w:line="480" w:lineRule="auto"/>
        <w:jc w:val="center"/>
      </w:pPr>
    </w:p>
    <w:p w14:paraId="334A9817" w14:textId="77777777" w:rsidR="00BB5FD1" w:rsidRDefault="00BB5F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7EB9" w14:textId="77777777" w:rsidR="00BB5FD1" w:rsidRDefault="00BB5F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F6D48" w14:textId="77777777" w:rsidR="00FB6AC0" w:rsidRDefault="00B2671C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had four highly used instruments that test for purpose in life. They are the Short-Form purpose subscale of the Psychological Well-being scale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1989), Sense of Identity subscale of the APSI (Jaffe, 1998), Life Engagement Test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2006) and the Meaning in Life Questionnaire (Steger, 2006). All of these have been used extensively in studies assessing youth purpose.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However, none of these scales have been psychometrically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use on adolescents. </w:t>
      </w:r>
      <w:commentRangeEnd w:id="3"/>
      <w:r w:rsidR="00603656">
        <w:rPr>
          <w:rStyle w:val="CommentReference"/>
        </w:rPr>
        <w:commentReference w:id="3"/>
      </w:r>
    </w:p>
    <w:p w14:paraId="0E50101E" w14:textId="77777777" w:rsidR="00FB6AC0" w:rsidRDefault="00FB6AC0">
      <w:pPr>
        <w:spacing w:line="480" w:lineRule="auto"/>
      </w:pPr>
    </w:p>
    <w:p w14:paraId="308701C7" w14:textId="77777777" w:rsidR="00FB6AC0" w:rsidRDefault="00B2671C">
      <w:pPr>
        <w:spacing w:line="480" w:lineRule="auto"/>
      </w:pP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We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each of the scales using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 xml:space="preserve">CFA Target Rotation </w:t>
      </w:r>
      <w:commentRangeEnd w:id="5"/>
      <w:r w:rsidR="00603656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ascertain whether the factors suggested by the authors of the scales held up in our sample. In the case where they did not hold up we conducted a Parallel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Analysis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scree plots as well and a Principal Component Analysis. Based upon this analysis we conducted an EFA looking for simple structure and then conducted another CFA sometimes using Target Rotation as well for confirmatory purposes. </w:t>
      </w:r>
      <w:commentRangeEnd w:id="4"/>
      <w:r w:rsidR="00603656">
        <w:rPr>
          <w:rStyle w:val="CommentReference"/>
        </w:rPr>
        <w:commentReference w:id="4"/>
      </w:r>
    </w:p>
    <w:p w14:paraId="465BEF95" w14:textId="77777777" w:rsidR="00FB6AC0" w:rsidRDefault="00FB6AC0">
      <w:pPr>
        <w:spacing w:line="480" w:lineRule="auto"/>
      </w:pPr>
    </w:p>
    <w:p w14:paraId="5002FB1F" w14:textId="77777777" w:rsidR="00FB6AC0" w:rsidRDefault="00B2671C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Results:</w:t>
      </w:r>
    </w:p>
    <w:p w14:paraId="1D68C5DB" w14:textId="77777777" w:rsidR="00B2671C" w:rsidRPr="00B2671C" w:rsidRDefault="00B2671C" w:rsidP="00B2671C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APSI: Despite the fact that this scale is used widely to measure Sense of Identity in adolescence a review of the literature shows that this scale has never been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analysed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properly for it psychometric properties. Because it contains many of the ideas that are seen as contributing to a sense of purpose such as values and morals  (Heine et al.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2006 )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understanding of self and fit in the world (Steger,20??, Wong, 20??), we see this as a scale that represents purpose in life. In any event based on the literature and how this measure is used in practice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Lounsbury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2007,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Lounsbury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2004) we tested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factor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r w:rsidRPr="00B2671C">
        <w:rPr>
          <w:rFonts w:ascii="Times New Roman" w:eastAsia="Times New Roman" w:hAnsi="Times New Roman" w:cs="Times New Roman"/>
          <w:sz w:val="24"/>
          <w:szCs w:val="24"/>
        </w:rPr>
        <w:t>Confirmatory Factor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(CFA).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fit was poor, </w:t>
      </w:r>
      <w:commentRangeStart w:id="6"/>
      <w:r>
        <w:rPr>
          <w:noProof/>
          <w:lang w:val="en-US" w:eastAsia="en-US"/>
        </w:rPr>
        <w:drawing>
          <wp:inline distT="19050" distB="19050" distL="19050" distR="19050" wp14:anchorId="7EA12E6B" wp14:editId="087EC37F">
            <wp:extent cx="177800" cy="165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model was 20 with a </w:t>
      </w:r>
      <w:r>
        <w:rPr>
          <w:noProof/>
          <w:lang w:val="en-US" w:eastAsia="en-US"/>
        </w:rPr>
        <w:drawing>
          <wp:inline distT="19050" distB="19050" distL="19050" distR="19050" wp14:anchorId="021EA619" wp14:editId="6CD6C114">
            <wp:extent cx="190500" cy="1651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290.059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commentRangeEnd w:id="6"/>
      <w:proofErr w:type="gramEnd"/>
      <w:r w:rsidR="00603656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.001; CFI =0.91, TLI = 0.874, RMSEA = 0.07 [90% CI = 0.116, 0.143].  Loadings </w:t>
      </w:r>
      <w:r w:rsidR="00606E25">
        <w:rPr>
          <w:rFonts w:ascii="Times New Roman" w:eastAsia="Times New Roman" w:hAnsi="Times New Roman" w:cs="Times New Roman"/>
          <w:sz w:val="24"/>
          <w:szCs w:val="24"/>
        </w:rPr>
        <w:t xml:space="preserve">(see Table 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were also problematic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 6 (I don’t know where I fit in the world) did not load on the factor (0.07) at all and question 3 (I have a set of basic beliefs and values or moral standards) marginally (0.22).</w:t>
      </w:r>
    </w:p>
    <w:p w14:paraId="577B241F" w14:textId="77777777" w:rsidR="00B2671C" w:rsidRDefault="00B2671C" w:rsidP="00B2671C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A2590A1" w14:textId="77777777" w:rsidR="00B2671C" w:rsidRDefault="00B2671C" w:rsidP="00B2671C">
      <w:pPr>
        <w:spacing w:before="55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1: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14:paraId="7E2A4262" w14:textId="77777777" w:rsidR="00B2671C" w:rsidRDefault="00B2671C" w:rsidP="00B2671C">
      <w:pPr>
        <w:pStyle w:val="BodyText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14:paraId="364197E6" w14:textId="77777777" w:rsidR="00B2671C" w:rsidRDefault="00B2671C" w:rsidP="00B2671C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745"/>
        <w:gridCol w:w="2580"/>
        <w:gridCol w:w="2580"/>
        <w:gridCol w:w="540"/>
      </w:tblGrid>
      <w:tr w:rsidR="00B2671C" w14:paraId="49DA9872" w14:textId="77777777" w:rsidTr="00B2671C">
        <w:trPr>
          <w:trHeight w:hRule="exact" w:val="197"/>
        </w:trPr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6D146C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B519C0" w14:textId="77777777" w:rsidR="00B2671C" w:rsidRDefault="00B2671C" w:rsidP="00B2671C">
            <w:pPr>
              <w:pStyle w:val="TableParagraph"/>
              <w:spacing w:line="167" w:lineRule="exact"/>
              <w:ind w:left="261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MR</w:t>
            </w:r>
            <w:r>
              <w:rPr>
                <w:spacing w:val="-2"/>
                <w:w w:val="110"/>
                <w:sz w:val="16"/>
              </w:rPr>
              <w:t>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A99C2A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MR1.1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7D8C0B1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MR1.2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64FA13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spacing w:val="-2"/>
                <w:w w:val="110"/>
                <w:sz w:val="16"/>
              </w:rPr>
              <w:t>co</w:t>
            </w:r>
            <w:r>
              <w:rPr>
                <w:spacing w:val="-1"/>
                <w:w w:val="110"/>
                <w:sz w:val="16"/>
              </w:rPr>
              <w:t>m</w:t>
            </w:r>
            <w:proofErr w:type="gramEnd"/>
          </w:p>
        </w:tc>
      </w:tr>
      <w:tr w:rsidR="00B2671C" w14:paraId="4FD84D4F" w14:textId="77777777" w:rsidTr="00B2671C">
        <w:trPr>
          <w:trHeight w:hRule="exact" w:val="18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173CD5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85950A" w14:textId="77777777" w:rsidR="00B2671C" w:rsidRDefault="00B2671C" w:rsidP="00B2671C">
            <w:pPr>
              <w:pStyle w:val="TableParagraph"/>
              <w:spacing w:line="167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FB37C6C" w14:textId="77777777" w:rsidR="00B2671C" w:rsidRDefault="00B2671C" w:rsidP="00B2671C">
            <w:pPr>
              <w:pStyle w:val="TableParagraph"/>
              <w:spacing w:line="167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B90243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B98CC0A" w14:textId="77777777" w:rsidR="00B2671C" w:rsidRDefault="00B2671C" w:rsidP="00B2671C">
            <w:pPr>
              <w:pStyle w:val="TableParagraph"/>
              <w:spacing w:line="167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17D37E47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1AB9F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745C687B" w14:textId="77777777" w:rsidR="00B2671C" w:rsidRDefault="00B2671C" w:rsidP="00B2671C">
            <w:pPr>
              <w:pStyle w:val="TableParagraph"/>
              <w:spacing w:line="169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18212249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4A2CF7B3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277C2C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3AD142C7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A0188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43DA99E3" w14:textId="77777777" w:rsidR="00B2671C" w:rsidRDefault="00B2671C" w:rsidP="00B2671C">
            <w:pPr>
              <w:pStyle w:val="TableParagraph"/>
              <w:spacing w:line="169" w:lineRule="exact"/>
              <w:ind w:left="32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344E69F0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3F42F92D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5DF6C9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176CFA35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FBAA4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39BF50E9" w14:textId="77777777" w:rsidR="00B2671C" w:rsidRDefault="00B2671C" w:rsidP="00B2671C">
            <w:pPr>
              <w:pStyle w:val="TableParagraph"/>
              <w:spacing w:line="169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7B8FD78D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584D456A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CE3D4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0D1A21A4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C793F4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6583C32B" w14:textId="77777777" w:rsidR="00B2671C" w:rsidRDefault="00B2671C" w:rsidP="00B2671C">
            <w:pPr>
              <w:pStyle w:val="TableParagraph"/>
              <w:spacing w:line="169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AE3260F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0.45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4737D455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D99446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2E448F1D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894CBF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34520FC2" w14:textId="77777777" w:rsidR="00B2671C" w:rsidRDefault="00B2671C" w:rsidP="00B2671C">
            <w:pPr>
              <w:pStyle w:val="TableParagraph"/>
              <w:spacing w:line="169" w:lineRule="exact"/>
              <w:ind w:left="268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4B334D2F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0.01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A24D766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6816EE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1F456BEC" w14:textId="77777777" w:rsidTr="00B2671C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7331F88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F4D6FA3" w14:textId="77777777" w:rsidR="00B2671C" w:rsidRDefault="00B2671C" w:rsidP="00B2671C">
            <w:pPr>
              <w:pStyle w:val="TableParagraph"/>
              <w:spacing w:line="169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78C081C6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C3F86AA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1DD370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B2671C" w14:paraId="0B78F324" w14:textId="77777777" w:rsidTr="00B2671C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549F68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828E6D" w14:textId="77777777" w:rsidR="00B2671C" w:rsidRDefault="00B2671C" w:rsidP="00B2671C">
            <w:pPr>
              <w:pStyle w:val="TableParagraph"/>
              <w:spacing w:line="169" w:lineRule="exact"/>
              <w:ind w:left="278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9EC416" w14:textId="77777777" w:rsidR="00B2671C" w:rsidRDefault="00B2671C" w:rsidP="00B2671C">
            <w:pPr>
              <w:pStyle w:val="TableParagraph"/>
              <w:spacing w:line="169" w:lineRule="exact"/>
              <w:ind w:left="31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D56DB1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DDCFC7" w14:textId="77777777" w:rsidR="00B2671C" w:rsidRDefault="00B2671C" w:rsidP="00B2671C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</w:tbl>
    <w:p w14:paraId="3A146A7E" w14:textId="77777777" w:rsidR="00B2671C" w:rsidRDefault="00B2671C" w:rsidP="00B2671C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14:paraId="3C464960" w14:textId="77777777" w:rsidR="00B2671C" w:rsidRDefault="00B2671C" w:rsidP="00B2671C">
      <w:pPr>
        <w:pStyle w:val="BodyText"/>
        <w:tabs>
          <w:tab w:val="right" w:pos="2281"/>
        </w:tabs>
        <w:ind w:left="783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BA1EB9" wp14:editId="50394C63">
                <wp:simplePos x="0" y="0"/>
                <wp:positionH relativeFrom="page">
                  <wp:posOffset>1513840</wp:posOffset>
                </wp:positionH>
                <wp:positionV relativeFrom="paragraph">
                  <wp:posOffset>177800</wp:posOffset>
                </wp:positionV>
                <wp:extent cx="4723130" cy="1270"/>
                <wp:effectExtent l="8890" t="5080" r="11430" b="1270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3130" cy="1270"/>
                          <a:chOff x="2384" y="280"/>
                          <a:chExt cx="7438" cy="2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2384" y="280"/>
                            <a:ext cx="7438" cy="2"/>
                          </a:xfrm>
                          <a:custGeom>
                            <a:avLst/>
                            <a:gdLst>
                              <a:gd name="T0" fmla="+- 0 2384 2384"/>
                              <a:gd name="T1" fmla="*/ T0 w 7438"/>
                              <a:gd name="T2" fmla="+- 0 9821 2384"/>
                              <a:gd name="T3" fmla="*/ T2 w 7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8">
                                <a:moveTo>
                                  <a:pt x="0" y="0"/>
                                </a:moveTo>
                                <a:lnTo>
                                  <a:pt x="743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19.2pt;margin-top:14pt;width:371.9pt;height:.1pt;z-index:251659264;mso-position-horizontal-relative:page" coordorigin="2384,280" coordsize="74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">
                <v:shape id="Freeform 8" o:spid="_x0000_s1027" style="position:absolute;left:2384;top:280;width:7438;height:2;visibility:visible;mso-wrap-style:square;v-text-anchor:top" coordsize="74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lCcQA&#10;AADaAAAADwAAAGRycy9kb3ducmV2LnhtbESPQWvCQBSE70L/w/IKvenGHKqN2YgoFrGHqvXg8ZF9&#10;JsHs25jdmthf3y0UPA4z8w2TzntTixu1rrKsYDyKQBDnVldcKDh+rYdTEM4ja6wtk4I7OZhnT4MU&#10;E2073tPt4AsRIOwSVFB63yRSurwkg25kG+LgnW1r0AfZFlK32AW4qWUcRa/SYMVhocSGliXll8O3&#10;UYCneLtZTWjqPiY/n/v82sXvp51SL8/9YgbCU+8f4f/2Rit4g78r4Qb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5QnEAAAA2gAAAA8AAAAAAAAAAAAAAAAAmAIAAGRycy9k&#10;b3ducmV2LnhtbFBLBQYAAAAABAAEAPUAAACJAwAAAAA=&#10;" path="m,l7437,e" filled="f" strokeweight=".14042mm">
                  <v:path arrowok="t" o:connecttype="custom" o:connectlocs="0,0;7437,0" o:connectangles="0,0"/>
                </v:shape>
                <w10:wrap anchorx="page"/>
              </v:group>
            </w:pict>
          </mc:Fallback>
        </mc:AlternateContent>
      </w:r>
      <w:r>
        <w:rPr>
          <w:w w:val="110"/>
        </w:rPr>
        <w:t>SS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loadings</w:t>
      </w:r>
      <w:r>
        <w:rPr>
          <w:spacing w:val="-1"/>
          <w:w w:val="110"/>
        </w:rPr>
        <w:tab/>
      </w:r>
      <w:r>
        <w:rPr>
          <w:spacing w:val="-2"/>
          <w:w w:val="110"/>
        </w:rPr>
        <w:t>3</w:t>
      </w:r>
      <w:r>
        <w:rPr>
          <w:spacing w:val="-1"/>
          <w:w w:val="110"/>
        </w:rPr>
        <w:t>.71</w:t>
      </w:r>
    </w:p>
    <w:p w14:paraId="6F79CD66" w14:textId="77777777" w:rsidR="00B2671C" w:rsidRDefault="00B2671C" w:rsidP="00B2671C">
      <w:pPr>
        <w:spacing w:before="367"/>
        <w:ind w:right="3541"/>
        <w:rPr>
          <w:rFonts w:ascii="Times New Roman"/>
          <w:spacing w:val="-5"/>
          <w:w w:val="105"/>
          <w:sz w:val="24"/>
        </w:rPr>
      </w:pPr>
    </w:p>
    <w:p w14:paraId="2EC9C6FB" w14:textId="77777777" w:rsidR="00B2671C" w:rsidRDefault="00B2671C" w:rsidP="00094180">
      <w:pPr>
        <w:spacing w:before="367" w:line="480" w:lineRule="auto"/>
        <w:rPr>
          <w:rFonts w:ascii="Times New Roman"/>
          <w:spacing w:val="-5"/>
          <w:w w:val="105"/>
          <w:sz w:val="24"/>
        </w:rPr>
      </w:pPr>
      <w:r>
        <w:rPr>
          <w:rFonts w:ascii="Times New Roman"/>
          <w:spacing w:val="-5"/>
          <w:w w:val="105"/>
          <w:sz w:val="24"/>
        </w:rPr>
        <w:t xml:space="preserve">We then conducted </w:t>
      </w:r>
      <w:commentRangeStart w:id="7"/>
      <w:r w:rsidR="00C235CF">
        <w:rPr>
          <w:rFonts w:ascii="Times New Roman"/>
          <w:spacing w:val="-5"/>
          <w:w w:val="105"/>
          <w:sz w:val="24"/>
        </w:rPr>
        <w:t>Parallel A</w:t>
      </w:r>
      <w:r w:rsidRPr="00B2671C">
        <w:rPr>
          <w:rFonts w:ascii="Times New Roman"/>
          <w:spacing w:val="-5"/>
          <w:w w:val="105"/>
          <w:sz w:val="24"/>
        </w:rPr>
        <w:t>nalysis</w:t>
      </w:r>
      <w:r w:rsidR="003827AC">
        <w:rPr>
          <w:rFonts w:ascii="Times New Roman"/>
          <w:spacing w:val="-5"/>
          <w:w w:val="105"/>
          <w:sz w:val="24"/>
        </w:rPr>
        <w:t xml:space="preserve"> using </w:t>
      </w:r>
      <w:r w:rsidR="003827AC" w:rsidRPr="003827AC">
        <w:rPr>
          <w:rFonts w:ascii="Times New Roman"/>
          <w:spacing w:val="-5"/>
          <w:w w:val="105"/>
          <w:sz w:val="24"/>
        </w:rPr>
        <w:t>Maximum Likelihood</w:t>
      </w:r>
      <w:r>
        <w:rPr>
          <w:rFonts w:ascii="Times New Roman"/>
          <w:spacing w:val="-5"/>
          <w:w w:val="105"/>
          <w:sz w:val="24"/>
        </w:rPr>
        <w:t xml:space="preserve"> </w:t>
      </w:r>
      <w:commentRangeEnd w:id="7"/>
      <w:r w:rsidR="00603656">
        <w:rPr>
          <w:rStyle w:val="CommentReference"/>
        </w:rPr>
        <w:commentReference w:id="7"/>
      </w:r>
      <w:proofErr w:type="gramStart"/>
      <w:r>
        <w:rPr>
          <w:rFonts w:ascii="Times New Roman"/>
          <w:spacing w:val="-5"/>
          <w:w w:val="105"/>
          <w:sz w:val="24"/>
        </w:rPr>
        <w:t>which</w:t>
      </w:r>
      <w:proofErr w:type="gramEnd"/>
      <w:r>
        <w:rPr>
          <w:rFonts w:ascii="Times New Roman"/>
          <w:spacing w:val="-5"/>
          <w:w w:val="105"/>
          <w:sz w:val="24"/>
        </w:rPr>
        <w:t xml:space="preserve"> suggested that there were four factors in the measure. Eigenvalues </w:t>
      </w:r>
      <w:r w:rsidR="003827AC">
        <w:rPr>
          <w:rFonts w:ascii="Times New Roman"/>
          <w:spacing w:val="-5"/>
          <w:w w:val="105"/>
          <w:sz w:val="24"/>
        </w:rPr>
        <w:t xml:space="preserve">analysis </w:t>
      </w:r>
      <w:r>
        <w:rPr>
          <w:rFonts w:ascii="Times New Roman"/>
          <w:spacing w:val="-5"/>
          <w:w w:val="105"/>
          <w:sz w:val="24"/>
        </w:rPr>
        <w:t xml:space="preserve">suggested that there was only one factor.  The first factor had and eigenvalue of 3.7 wits </w:t>
      </w:r>
      <w:commentRangeStart w:id="8"/>
      <w:r>
        <w:rPr>
          <w:rFonts w:ascii="Times New Roman"/>
          <w:spacing w:val="-5"/>
          <w:w w:val="105"/>
          <w:sz w:val="24"/>
        </w:rPr>
        <w:t xml:space="preserve">SD of </w:t>
      </w:r>
      <w:r w:rsidRPr="00B2671C">
        <w:rPr>
          <w:rFonts w:ascii="Times New Roman"/>
          <w:spacing w:val="-5"/>
          <w:w w:val="105"/>
          <w:sz w:val="24"/>
        </w:rPr>
        <w:t>2.0</w:t>
      </w:r>
      <w:r>
        <w:rPr>
          <w:rFonts w:ascii="Times New Roman"/>
          <w:spacing w:val="-5"/>
          <w:w w:val="105"/>
          <w:sz w:val="24"/>
        </w:rPr>
        <w:t xml:space="preserve">3 </w:t>
      </w:r>
      <w:commentRangeEnd w:id="8"/>
      <w:r w:rsidR="00603656">
        <w:rPr>
          <w:rStyle w:val="CommentReference"/>
        </w:rPr>
        <w:commentReference w:id="8"/>
      </w:r>
      <w:r>
        <w:rPr>
          <w:rFonts w:ascii="Times New Roman"/>
          <w:spacing w:val="-5"/>
          <w:w w:val="105"/>
          <w:sz w:val="24"/>
        </w:rPr>
        <w:t>and explained 51</w:t>
      </w:r>
      <w:r w:rsidRPr="00B2671C">
        <w:rPr>
          <w:rFonts w:ascii="Times New Roman"/>
          <w:spacing w:val="-5"/>
          <w:w w:val="105"/>
          <w:sz w:val="24"/>
        </w:rPr>
        <w:t>% of the variance, the second factor</w:t>
      </w:r>
      <w:r>
        <w:rPr>
          <w:rFonts w:ascii="Times New Roman"/>
          <w:spacing w:val="-5"/>
          <w:w w:val="105"/>
          <w:sz w:val="24"/>
        </w:rPr>
        <w:t xml:space="preserve"> had an eigenvalue of .3 and SD </w:t>
      </w:r>
      <w:proofErr w:type="spellStart"/>
      <w:r>
        <w:rPr>
          <w:rFonts w:ascii="Times New Roman"/>
          <w:spacing w:val="-5"/>
          <w:w w:val="105"/>
          <w:sz w:val="24"/>
        </w:rPr>
        <w:t>pf</w:t>
      </w:r>
      <w:proofErr w:type="spellEnd"/>
      <w:r>
        <w:rPr>
          <w:rFonts w:ascii="Times New Roman"/>
          <w:spacing w:val="-5"/>
          <w:w w:val="105"/>
          <w:sz w:val="24"/>
        </w:rPr>
        <w:t xml:space="preserve"> </w:t>
      </w:r>
      <w:r w:rsidRPr="00B2671C">
        <w:rPr>
          <w:rFonts w:ascii="Times New Roman"/>
          <w:spacing w:val="-5"/>
          <w:w w:val="105"/>
          <w:sz w:val="24"/>
        </w:rPr>
        <w:t>1.1</w:t>
      </w:r>
      <w:r>
        <w:rPr>
          <w:rFonts w:ascii="Times New Roman"/>
          <w:spacing w:val="-5"/>
          <w:w w:val="105"/>
          <w:sz w:val="24"/>
        </w:rPr>
        <w:t>3 and explained</w:t>
      </w:r>
      <w:r w:rsidRPr="00B2671C">
        <w:rPr>
          <w:rFonts w:ascii="Times New Roman"/>
          <w:spacing w:val="-5"/>
          <w:w w:val="105"/>
          <w:sz w:val="24"/>
        </w:rPr>
        <w:t xml:space="preserve"> 16% of th</w:t>
      </w:r>
      <w:r>
        <w:rPr>
          <w:rFonts w:ascii="Times New Roman"/>
          <w:spacing w:val="-5"/>
          <w:w w:val="105"/>
          <w:sz w:val="24"/>
        </w:rPr>
        <w:t xml:space="preserve">e variance, the third factor had an eigenvalue of .18 and SD of </w:t>
      </w:r>
      <w:r w:rsidRPr="00B2671C">
        <w:rPr>
          <w:rFonts w:ascii="Times New Roman"/>
          <w:spacing w:val="-5"/>
          <w:w w:val="105"/>
          <w:sz w:val="24"/>
        </w:rPr>
        <w:t>.06</w:t>
      </w:r>
      <w:r>
        <w:rPr>
          <w:rFonts w:ascii="Times New Roman"/>
          <w:spacing w:val="-5"/>
          <w:w w:val="105"/>
          <w:sz w:val="24"/>
        </w:rPr>
        <w:t xml:space="preserve"> and explained 10</w:t>
      </w:r>
      <w:r w:rsidRPr="00B2671C">
        <w:rPr>
          <w:rFonts w:ascii="Times New Roman"/>
          <w:spacing w:val="-5"/>
          <w:w w:val="105"/>
          <w:sz w:val="24"/>
        </w:rPr>
        <w:t xml:space="preserve">% of the variance. </w:t>
      </w:r>
      <w:del w:id="9" w:author="Herb Marsh" w:date="2015-08-08T14:12:00Z">
        <w:r w:rsidDel="00603656">
          <w:rPr>
            <w:rFonts w:ascii="Times New Roman"/>
            <w:spacing w:val="-5"/>
            <w:w w:val="105"/>
            <w:sz w:val="24"/>
          </w:rPr>
          <w:delText>The fourth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 xml:space="preserve">, 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>fifth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>, sixth, seventh and eighth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 xml:space="preserve"> 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>factors had marginally negative</w:delText>
        </w:r>
        <w:r w:rsidDel="00603656">
          <w:rPr>
            <w:rFonts w:ascii="Times New Roman"/>
            <w:spacing w:val="-5"/>
            <w:w w:val="105"/>
            <w:sz w:val="24"/>
          </w:rPr>
          <w:delText xml:space="preserve"> eigen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 xml:space="preserve">values, 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>and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 xml:space="preserve"> explaining 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>1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>6%</w:delText>
        </w:r>
        <w:r w:rsidR="009F3718" w:rsidDel="00603656">
          <w:rPr>
            <w:rFonts w:ascii="Times New Roman"/>
            <w:spacing w:val="-5"/>
            <w:w w:val="105"/>
            <w:sz w:val="24"/>
          </w:rPr>
          <w:delText xml:space="preserve"> of the variance</w:delText>
        </w:r>
        <w:r w:rsidRPr="00B2671C" w:rsidDel="00603656">
          <w:rPr>
            <w:rFonts w:ascii="Times New Roman"/>
            <w:spacing w:val="-5"/>
            <w:w w:val="105"/>
            <w:sz w:val="24"/>
          </w:rPr>
          <w:delText xml:space="preserve">. </w:delText>
        </w:r>
      </w:del>
      <w:r w:rsidR="009F3718">
        <w:rPr>
          <w:rFonts w:ascii="Times New Roman"/>
          <w:spacing w:val="-5"/>
          <w:w w:val="105"/>
          <w:sz w:val="24"/>
        </w:rPr>
        <w:t xml:space="preserve">Given the inclusivity of these results an </w:t>
      </w:r>
      <w:r>
        <w:rPr>
          <w:rFonts w:ascii="Times New Roman"/>
          <w:spacing w:val="-5"/>
          <w:w w:val="105"/>
          <w:sz w:val="24"/>
        </w:rPr>
        <w:t>Exploratory Factor Analysis (EFA)</w:t>
      </w:r>
      <w:r w:rsidR="009F3718">
        <w:rPr>
          <w:rFonts w:ascii="Times New Roman"/>
          <w:spacing w:val="-5"/>
          <w:w w:val="105"/>
          <w:sz w:val="24"/>
        </w:rPr>
        <w:t xml:space="preserve"> was conducted. </w:t>
      </w:r>
    </w:p>
    <w:p w14:paraId="0DE347A7" w14:textId="77777777" w:rsidR="00094180" w:rsidRDefault="00094180" w:rsidP="00B2671C">
      <w:pPr>
        <w:spacing w:before="367"/>
        <w:rPr>
          <w:rFonts w:ascii="Times New Roman"/>
          <w:spacing w:val="-5"/>
          <w:w w:val="105"/>
          <w:sz w:val="24"/>
        </w:rPr>
      </w:pPr>
    </w:p>
    <w:p w14:paraId="63409B8C" w14:textId="77777777" w:rsidR="00B2671C" w:rsidRPr="00F43EC1" w:rsidRDefault="009F3718" w:rsidP="00F43EC1">
      <w:pPr>
        <w:spacing w:line="480" w:lineRule="auto"/>
      </w:pPr>
      <w:r>
        <w:rPr>
          <w:rFonts w:ascii="Times New Roman"/>
          <w:spacing w:val="-5"/>
          <w:w w:val="105"/>
          <w:sz w:val="24"/>
        </w:rPr>
        <w:t xml:space="preserve">An initial analysis with two factors was conducted. </w:t>
      </w:r>
      <w:r>
        <w:rPr>
          <w:rFonts w:ascii="Times New Roman" w:eastAsia="Times New Roman" w:hAnsi="Times New Roman" w:cs="Times New Roman"/>
          <w:sz w:val="24"/>
          <w:szCs w:val="24"/>
        </w:rPr>
        <w:t>The fit was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 xml:space="preserve"> again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poor, </w:t>
      </w:r>
      <w:commentRangeStart w:id="10"/>
      <w:r>
        <w:rPr>
          <w:noProof/>
          <w:lang w:val="en-US" w:eastAsia="en-US"/>
        </w:rPr>
        <w:drawing>
          <wp:inline distT="19050" distB="19050" distL="19050" distR="19050" wp14:anchorId="4134601C" wp14:editId="1157EC77">
            <wp:extent cx="177800" cy="165100"/>
            <wp:effectExtent l="0" t="0" r="0" b="0"/>
            <wp:docPr id="1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model was 13 with a </w:t>
      </w:r>
      <w:r>
        <w:rPr>
          <w:noProof/>
          <w:lang w:val="en-US" w:eastAsia="en-US"/>
        </w:rPr>
        <w:drawing>
          <wp:inline distT="19050" distB="19050" distL="19050" distR="19050" wp14:anchorId="75173FFC" wp14:editId="17FE8D93">
            <wp:extent cx="190500" cy="165100"/>
            <wp:effectExtent l="0" t="0" r="0" b="0"/>
            <wp:docPr id="1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3718">
        <w:rPr>
          <w:rFonts w:ascii="Times New Roman" w:eastAsia="Times New Roman" w:hAnsi="Times New Roman" w:cs="Times New Roman"/>
          <w:sz w:val="24"/>
          <w:szCs w:val="24"/>
        </w:rPr>
        <w:t>151.85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603656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 .001; </w:t>
      </w:r>
      <w:commentRangeStart w:id="11"/>
      <w:r>
        <w:rPr>
          <w:rFonts w:ascii="Times New Roman" w:eastAsia="Times New Roman" w:hAnsi="Times New Roman" w:cs="Times New Roman"/>
          <w:sz w:val="24"/>
          <w:szCs w:val="24"/>
        </w:rPr>
        <w:t>CFI =0.95, TLI = 0.9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1"/>
      <w:r w:rsidR="00603656">
        <w:rPr>
          <w:rStyle w:val="CommentReference"/>
        </w:rPr>
        <w:commentReference w:id="11"/>
      </w:r>
      <w:r w:rsidR="00094180">
        <w:rPr>
          <w:rFonts w:ascii="Times New Roman" w:eastAsia="Times New Roman" w:hAnsi="Times New Roman" w:cs="Times New Roman"/>
          <w:sz w:val="24"/>
          <w:szCs w:val="24"/>
        </w:rPr>
        <w:t xml:space="preserve"> RMSEA = 0.11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[90% CI = </w:t>
      </w:r>
      <w:r w:rsidR="00094180" w:rsidRPr="00094180">
        <w:rPr>
          <w:rFonts w:ascii="Times New Roman" w:eastAsia="Times New Roman" w:hAnsi="Times New Roman" w:cs="Times New Roman"/>
          <w:sz w:val="24"/>
          <w:szCs w:val="24"/>
        </w:rPr>
        <w:t>0.099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94180" w:rsidRPr="00094180">
        <w:rPr>
          <w:rFonts w:ascii="Times New Roman" w:eastAsia="Times New Roman" w:hAnsi="Times New Roman" w:cs="Times New Roman"/>
          <w:sz w:val="24"/>
          <w:szCs w:val="24"/>
        </w:rPr>
        <w:t xml:space="preserve"> 0.132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].  Loadings 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(see Table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were also problematic item 6 (I don’t know where I fit in the world) 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loaded fully (1.00)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2 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 3 (I have a set of basic beliefs and values or moral standards) marginally (</w:t>
      </w:r>
      <w:r w:rsidR="00094180">
        <w:rPr>
          <w:rFonts w:ascii="Times New Roman" w:eastAsia="Times New Roman" w:hAnsi="Times New Roman" w:cs="Times New Roman"/>
          <w:sz w:val="24"/>
          <w:szCs w:val="24"/>
        </w:rPr>
        <w:t>-0.31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9C2772" w14:textId="77777777" w:rsidR="00B2671C" w:rsidRDefault="00B2671C" w:rsidP="00B2671C">
      <w:pPr>
        <w:spacing w:before="367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2: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14:paraId="41A2153C" w14:textId="77777777" w:rsidR="00B2671C" w:rsidRDefault="00B2671C" w:rsidP="00B2671C">
      <w:pPr>
        <w:pStyle w:val="BodyText"/>
        <w:ind w:left="720"/>
      </w:pPr>
      <w:r>
        <w:rPr>
          <w:spacing w:val="-3"/>
          <w:w w:val="115"/>
        </w:rPr>
        <w:lastRenderedPageBreak/>
        <w:t xml:space="preserve"> 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proofErr w:type="spellStart"/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proofErr w:type="spellEnd"/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14:paraId="021569F4" w14:textId="77777777" w:rsidR="00B2671C" w:rsidRDefault="00B2671C" w:rsidP="00B2671C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651"/>
        <w:gridCol w:w="2293"/>
        <w:gridCol w:w="2293"/>
        <w:gridCol w:w="540"/>
      </w:tblGrid>
      <w:tr w:rsidR="00B2671C" w14:paraId="7CE4B03B" w14:textId="77777777" w:rsidTr="00B2671C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8E703D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74894A" w14:textId="77777777" w:rsidR="00B2671C" w:rsidRDefault="00B2671C" w:rsidP="00B2671C">
            <w:pPr>
              <w:pStyle w:val="TableParagraph"/>
              <w:spacing w:line="167" w:lineRule="exact"/>
              <w:ind w:left="121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C39E09" w14:textId="77777777" w:rsidR="00B2671C" w:rsidRDefault="00B2671C" w:rsidP="00B2671C">
            <w:pPr>
              <w:pStyle w:val="TableParagraph"/>
              <w:spacing w:line="167" w:lineRule="exact"/>
              <w:ind w:left="18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9298C6" w14:textId="77777777" w:rsidR="00B2671C" w:rsidRDefault="00B2671C" w:rsidP="00B2671C">
            <w:pPr>
              <w:pStyle w:val="TableParagraph"/>
              <w:spacing w:line="167" w:lineRule="exact"/>
              <w:ind w:left="241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h2</w:t>
            </w:r>
            <w:proofErr w:type="gramEnd"/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FBA96D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u2</w:t>
            </w:r>
            <w:proofErr w:type="gramEnd"/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9F9359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com</w:t>
            </w:r>
            <w:proofErr w:type="gramEnd"/>
          </w:p>
        </w:tc>
      </w:tr>
      <w:tr w:rsidR="00B2671C" w14:paraId="733877C4" w14:textId="77777777" w:rsidTr="00B2671C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49C95B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BEA70F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E1BE628" w14:textId="77777777" w:rsidR="00B2671C" w:rsidRDefault="00B2671C" w:rsidP="00B2671C">
            <w:pPr>
              <w:pStyle w:val="TableParagraph"/>
              <w:spacing w:line="167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F596219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0.69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15438E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CD7CC5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</w:tr>
      <w:tr w:rsidR="00B2671C" w14:paraId="3C36CC28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5857911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3266E99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311B25F6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798C106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0D5D340E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A2B64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B2671C" w14:paraId="51FC677E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D42EDA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2BA2FDD3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6F0544E" w14:textId="77777777" w:rsidR="00B2671C" w:rsidRDefault="00B2671C" w:rsidP="00B2671C">
            <w:pPr>
              <w:pStyle w:val="TableParagraph"/>
              <w:spacing w:line="169" w:lineRule="exact"/>
              <w:ind w:left="184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1.</w:t>
            </w:r>
            <w:r>
              <w:rPr>
                <w:b/>
                <w:spacing w:val="-2"/>
                <w:w w:val="125"/>
                <w:sz w:val="16"/>
              </w:rPr>
              <w:t>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6CDF0734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4324520C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36C6F7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B2671C" w14:paraId="2F054264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5B1B290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3C01229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29803A6" w14:textId="77777777" w:rsidR="00B2671C" w:rsidRDefault="00B2671C" w:rsidP="00B2671C">
            <w:pPr>
              <w:pStyle w:val="TableParagraph"/>
              <w:spacing w:line="169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6CD0AB27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1C42EBAF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585D6F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</w:tr>
      <w:tr w:rsidR="00B2671C" w14:paraId="4B72D1B2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7D0D2B6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21308EE6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5EE6CDEB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7768B55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0.49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79CC2959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5B23A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1.17</w:t>
            </w:r>
          </w:p>
        </w:tc>
      </w:tr>
      <w:tr w:rsidR="00B2671C" w14:paraId="37857427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EE37D5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484B7C98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2F7A9D7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-0</w:t>
            </w:r>
            <w:r>
              <w:rPr>
                <w:b/>
                <w:spacing w:val="-1"/>
                <w:w w:val="125"/>
                <w:sz w:val="16"/>
              </w:rPr>
              <w:t>.3</w:t>
            </w:r>
            <w:r>
              <w:rPr>
                <w:b/>
                <w:spacing w:val="-2"/>
                <w:w w:val="125"/>
                <w:sz w:val="16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423B4FAF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786CB759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C2DC2C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1.43</w:t>
            </w:r>
          </w:p>
        </w:tc>
      </w:tr>
      <w:tr w:rsidR="00B2671C" w14:paraId="1FA907F5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5C5D2D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13721D4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B19AF0A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435CD12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ACF7ED5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54192C9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B2671C" w14:paraId="34D93C3A" w14:textId="77777777" w:rsidTr="00B2671C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2A2FAC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7C582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4F77B0" w14:textId="77777777" w:rsidR="00B2671C" w:rsidRDefault="00B2671C" w:rsidP="00B2671C">
            <w:pPr>
              <w:pStyle w:val="TableParagraph"/>
              <w:spacing w:line="169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AF5D67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9EF050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3761A3C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1.01</w:t>
            </w:r>
          </w:p>
        </w:tc>
      </w:tr>
      <w:tr w:rsidR="00B2671C" w14:paraId="0DCF657D" w14:textId="77777777" w:rsidTr="00B2671C">
        <w:trPr>
          <w:trHeight w:hRule="exact" w:val="576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E83B0A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442DAA6D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SS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EFEF7E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5DC36AB8" w14:textId="77777777" w:rsidR="00B2671C" w:rsidRDefault="00B2671C" w:rsidP="00B2671C">
            <w:pPr>
              <w:pStyle w:val="TableParagraph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3.65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E20CA8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770C4D83" w14:textId="77777777" w:rsidR="00B2671C" w:rsidRDefault="00B2671C" w:rsidP="00B2671C">
            <w:pPr>
              <w:pStyle w:val="TableParagraph"/>
              <w:ind w:left="230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1.13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069B8B" w14:textId="77777777" w:rsidR="00B2671C" w:rsidRDefault="00B2671C" w:rsidP="00B2671C"/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89EE33" w14:textId="77777777" w:rsidR="00B2671C" w:rsidRDefault="00B2671C" w:rsidP="00B2671C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83F80A" w14:textId="77777777" w:rsidR="00B2671C" w:rsidRDefault="00B2671C" w:rsidP="00B2671C"/>
        </w:tc>
      </w:tr>
      <w:tr w:rsidR="00B2671C" w14:paraId="5B70BE38" w14:textId="77777777" w:rsidTr="00B2671C">
        <w:trPr>
          <w:trHeight w:hRule="exact" w:val="377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68751552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6EBFCB5E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4EE9DA85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7C710671" w14:textId="77777777" w:rsidR="00B2671C" w:rsidRDefault="00B2671C" w:rsidP="00B2671C">
            <w:pPr>
              <w:pStyle w:val="TableParagraph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7110CFF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042C5481" w14:textId="77777777" w:rsidR="00B2671C" w:rsidRDefault="00B2671C" w:rsidP="00B2671C">
            <w:pPr>
              <w:pStyle w:val="TableParagraph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33B27F61" w14:textId="77777777" w:rsidR="00B2671C" w:rsidRDefault="00B2671C" w:rsidP="00B2671C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61CD6DA6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F4691A" w14:textId="77777777" w:rsidR="00B2671C" w:rsidRDefault="00B2671C" w:rsidP="00B2671C"/>
        </w:tc>
      </w:tr>
      <w:tr w:rsidR="00B2671C" w14:paraId="130A4989" w14:textId="77777777" w:rsidTr="00B2671C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F3E57E4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BE8EBB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769205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11CCADD9" w14:textId="77777777" w:rsidR="00B2671C" w:rsidRDefault="00B2671C" w:rsidP="00B2671C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7436241D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4E9" w14:textId="77777777" w:rsidR="00B2671C" w:rsidRDefault="00B2671C" w:rsidP="00B2671C"/>
        </w:tc>
      </w:tr>
    </w:tbl>
    <w:p w14:paraId="0CB3CCE9" w14:textId="77777777" w:rsidR="00B2671C" w:rsidRDefault="00B2671C" w:rsidP="00B267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C8CCB3" w14:textId="77777777" w:rsidR="00B2671C" w:rsidRDefault="00B2671C" w:rsidP="00B267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1E8DC" w14:textId="77777777" w:rsidR="00CA7A42" w:rsidRDefault="00094180" w:rsidP="00E521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An analysis with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factors was conducted. </w:t>
      </w:r>
      <w:proofErr w:type="gramStart"/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resulted in a better, yet not optimal fit of the data.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US" w:eastAsia="en-US"/>
        </w:rPr>
        <w:drawing>
          <wp:inline distT="19050" distB="19050" distL="19050" distR="19050" wp14:anchorId="1B8A10F4" wp14:editId="1AB91E3C">
            <wp:extent cx="177800" cy="165100"/>
            <wp:effectExtent l="0" t="0" r="0" b="0"/>
            <wp:docPr id="20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model was 7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AC9A31C" wp14:editId="348355AB">
            <wp:extent cx="189230" cy="164465"/>
            <wp:effectExtent l="0" t="0" r="127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= 62.73,  p &lt; .001;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CFI =0.98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, TLI = 0.9</w:t>
      </w:r>
      <w:r>
        <w:rPr>
          <w:rFonts w:ascii="Times New Roman" w:eastAsia="Times New Roman" w:hAnsi="Times New Roman" w:cs="Times New Roman"/>
          <w:sz w:val="24"/>
          <w:szCs w:val="24"/>
        </w:rPr>
        <w:t>2, RMSEA = 0.1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[90% CI = 0.078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0.123</w:t>
      </w:r>
      <w:r>
        <w:rPr>
          <w:rFonts w:ascii="Times New Roman" w:eastAsia="Times New Roman" w:hAnsi="Times New Roman" w:cs="Times New Roman"/>
          <w:sz w:val="24"/>
          <w:szCs w:val="24"/>
        </w:rPr>
        <w:t>].  Loadings (see Table 3) were still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problematic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whilst 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item 6 (I don’t know where I fit in the world)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loaded fully (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99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)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item 5 (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I have a clear set of per</w:t>
      </w:r>
      <w:r>
        <w:rPr>
          <w:rFonts w:ascii="Times New Roman" w:eastAsia="Times New Roman" w:hAnsi="Times New Roman" w:cs="Times New Roman"/>
          <w:sz w:val="24"/>
          <w:szCs w:val="24"/>
        </w:rPr>
        <w:t>sonal values or moral standards) was now loading on factor 3 (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.84) </w:t>
      </w:r>
      <w:r>
        <w:rPr>
          <w:rFonts w:ascii="Times New Roman" w:eastAsia="Times New Roman" w:hAnsi="Times New Roman" w:cs="Times New Roman"/>
          <w:sz w:val="24"/>
          <w:szCs w:val="24"/>
        </w:rPr>
        <w:t>and item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3 (I have a set of basic beliefs and values or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moral standards) cross loaded on factor 2 and 3 (-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.31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6 and -.39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2F271A" w14:textId="77777777" w:rsidR="00B2671C" w:rsidRDefault="00B2671C" w:rsidP="00B2671C">
      <w:pPr>
        <w:spacing w:before="55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3: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14:paraId="40FBC891" w14:textId="77777777" w:rsidR="00B2671C" w:rsidRDefault="00B2671C" w:rsidP="00094180">
      <w:pPr>
        <w:pStyle w:val="BodyText"/>
        <w:ind w:left="0" w:firstLine="72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proofErr w:type="spellStart"/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proofErr w:type="spellEnd"/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14:paraId="164A3E64" w14:textId="77777777" w:rsidR="00B2671C" w:rsidRDefault="00B2671C" w:rsidP="00B2671C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624"/>
        <w:gridCol w:w="678"/>
        <w:gridCol w:w="624"/>
        <w:gridCol w:w="1935"/>
        <w:gridCol w:w="1935"/>
        <w:gridCol w:w="540"/>
      </w:tblGrid>
      <w:tr w:rsidR="00B2671C" w14:paraId="7CC0A462" w14:textId="77777777" w:rsidTr="00B2671C">
        <w:trPr>
          <w:trHeight w:hRule="exact" w:val="197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9484264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27DBC8" w14:textId="77777777" w:rsidR="00B2671C" w:rsidRDefault="00B2671C" w:rsidP="00B2671C">
            <w:pPr>
              <w:pStyle w:val="TableParagraph"/>
              <w:spacing w:line="167" w:lineRule="exact"/>
              <w:ind w:left="158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275F40" w14:textId="77777777" w:rsidR="00B2671C" w:rsidRDefault="00B2671C" w:rsidP="00B2671C">
            <w:pPr>
              <w:pStyle w:val="TableParagraph"/>
              <w:spacing w:line="167" w:lineRule="exact"/>
              <w:ind w:left="18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7DDAB1" w14:textId="77777777" w:rsidR="00B2671C" w:rsidRDefault="00B2671C" w:rsidP="00B2671C">
            <w:pPr>
              <w:pStyle w:val="TableParagraph"/>
              <w:spacing w:line="167" w:lineRule="exact"/>
              <w:ind w:left="158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ML3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C3B73DF" w14:textId="77777777" w:rsidR="00B2671C" w:rsidRDefault="00B2671C" w:rsidP="00B2671C">
            <w:pPr>
              <w:pStyle w:val="TableParagraph"/>
              <w:spacing w:line="167" w:lineRule="exact"/>
              <w:ind w:left="241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h2</w:t>
            </w:r>
            <w:proofErr w:type="gramEnd"/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D8F4FF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u2</w:t>
            </w:r>
            <w:proofErr w:type="gramEnd"/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3BC350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com</w:t>
            </w:r>
            <w:proofErr w:type="gramEnd"/>
          </w:p>
        </w:tc>
      </w:tr>
      <w:tr w:rsidR="00B2671C" w14:paraId="4940CA88" w14:textId="77777777" w:rsidTr="00B2671C">
        <w:trPr>
          <w:trHeight w:hRule="exact" w:val="187"/>
        </w:trPr>
        <w:tc>
          <w:tcPr>
            <w:tcW w:w="11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56F3905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6EB1A35" w14:textId="77777777" w:rsidR="00B2671C" w:rsidRDefault="00B2671C" w:rsidP="00B2671C">
            <w:pPr>
              <w:pStyle w:val="TableParagraph"/>
              <w:spacing w:line="167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4592F3B" w14:textId="77777777" w:rsidR="00B2671C" w:rsidRDefault="00B2671C" w:rsidP="00B2671C">
            <w:pPr>
              <w:pStyle w:val="TableParagraph"/>
              <w:spacing w:line="167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C75CB50" w14:textId="77777777" w:rsidR="00B2671C" w:rsidRDefault="00B2671C" w:rsidP="00B2671C">
            <w:pPr>
              <w:pStyle w:val="TableParagraph"/>
              <w:spacing w:line="167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05B6F2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0.67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48378F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9883408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1.07</w:t>
            </w:r>
          </w:p>
        </w:tc>
      </w:tr>
      <w:tr w:rsidR="00B2671C" w14:paraId="229A3665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5A6A304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4C8A199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FEC5FEB" w14:textId="77777777" w:rsidR="00B2671C" w:rsidRDefault="00B2671C" w:rsidP="00B2671C">
            <w:pPr>
              <w:pStyle w:val="TableParagraph"/>
              <w:spacing w:line="169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A28A598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4658F49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0736BFE9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6CFFB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1.23</w:t>
            </w:r>
          </w:p>
        </w:tc>
      </w:tr>
      <w:tr w:rsidR="00B2671C" w14:paraId="32936BFC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125754B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511855A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C35B5FE" w14:textId="77777777" w:rsidR="00B2671C" w:rsidRDefault="00B2671C" w:rsidP="00B2671C">
            <w:pPr>
              <w:pStyle w:val="TableParagraph"/>
              <w:spacing w:line="169" w:lineRule="exact"/>
              <w:ind w:left="184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393CB7B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7F2116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C92E047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2FCA8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B2671C" w14:paraId="6CF769AB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CA269C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DC1D3B5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FE3B8B8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E324F40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B170D0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E5AFFDB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16779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B2671C" w14:paraId="6F0A3F9F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A9DC8B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2292D01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0B05F1F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93E0758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6BACA81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9B859A2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538461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1.03</w:t>
            </w:r>
          </w:p>
        </w:tc>
      </w:tr>
      <w:tr w:rsidR="00B2671C" w14:paraId="28E43416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737B46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F1137E0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2995F78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-0</w:t>
            </w:r>
            <w:r>
              <w:rPr>
                <w:b/>
                <w:spacing w:val="-1"/>
                <w:w w:val="125"/>
                <w:sz w:val="16"/>
              </w:rPr>
              <w:t>.3</w:t>
            </w:r>
            <w:r>
              <w:rPr>
                <w:b/>
                <w:spacing w:val="-2"/>
                <w:w w:val="12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0F0694B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.39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2042EE5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588006D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852B8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2.21</w:t>
            </w:r>
          </w:p>
        </w:tc>
      </w:tr>
      <w:tr w:rsidR="00B2671C" w14:paraId="179ACF7E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5AEF9A5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4AC1DFC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A072DBB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07228F7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069A50E5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691E0767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0EECAF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1.01</w:t>
            </w:r>
          </w:p>
        </w:tc>
      </w:tr>
      <w:tr w:rsidR="00B2671C" w14:paraId="6F9F8BF5" w14:textId="77777777" w:rsidTr="00B2671C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916C70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9DF12FD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E868E0" w14:textId="77777777" w:rsidR="00B2671C" w:rsidRDefault="00B2671C" w:rsidP="00B2671C">
            <w:pPr>
              <w:pStyle w:val="TableParagraph"/>
              <w:spacing w:line="169" w:lineRule="exact"/>
              <w:ind w:left="174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0C219B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72150C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9E29C0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B49407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</w:tr>
      <w:tr w:rsidR="00B2671C" w14:paraId="395284D3" w14:textId="77777777" w:rsidTr="00B2671C">
        <w:trPr>
          <w:trHeight w:hRule="exact" w:val="576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C937C7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06DBE37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SS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26ED32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296646E5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3.13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3BA9938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3894C941" w14:textId="77777777" w:rsidR="00B2671C" w:rsidRDefault="00B2671C" w:rsidP="00B2671C">
            <w:pPr>
              <w:pStyle w:val="TableParagraph"/>
              <w:ind w:left="230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1.11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F9A4EB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A38B134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1.01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BF2C599" w14:textId="77777777" w:rsidR="00B2671C" w:rsidRDefault="00B2671C" w:rsidP="00B2671C"/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B9350C7" w14:textId="77777777" w:rsidR="00B2671C" w:rsidRDefault="00B2671C" w:rsidP="00B2671C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8EC61A" w14:textId="77777777" w:rsidR="00B2671C" w:rsidRDefault="00B2671C" w:rsidP="00B2671C"/>
        </w:tc>
      </w:tr>
      <w:tr w:rsidR="00B2671C" w14:paraId="5702F5CD" w14:textId="77777777" w:rsidTr="00B2671C">
        <w:trPr>
          <w:trHeight w:hRule="exact" w:val="377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DBE6107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7B9D233B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65D7888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5AE5DB09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F10DC1C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04D8F0F9" w14:textId="77777777" w:rsidR="00B2671C" w:rsidRDefault="00B2671C" w:rsidP="00B2671C">
            <w:pPr>
              <w:pStyle w:val="TableParagraph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1A128EC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6EAB9C81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89FF899" w14:textId="77777777" w:rsidR="00B2671C" w:rsidRDefault="00B2671C" w:rsidP="00B2671C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C10E99D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DEF251" w14:textId="77777777" w:rsidR="00B2671C" w:rsidRDefault="00B2671C" w:rsidP="00B2671C"/>
        </w:tc>
      </w:tr>
      <w:tr w:rsidR="00B2671C" w14:paraId="7E1967F7" w14:textId="77777777" w:rsidTr="00B2671C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79C945D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CF473ED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9101129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86EFF00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65398A2D" w14:textId="77777777" w:rsidR="00B2671C" w:rsidRDefault="00B2671C" w:rsidP="00B2671C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6B76BEC1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80ED38" w14:textId="77777777" w:rsidR="00B2671C" w:rsidRDefault="00B2671C" w:rsidP="00B2671C"/>
        </w:tc>
      </w:tr>
      <w:tr w:rsidR="00B2671C" w14:paraId="60141085" w14:textId="77777777" w:rsidTr="00B2671C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B65AC7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C55B70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B5194AF" w14:textId="77777777" w:rsidR="00B2671C" w:rsidRDefault="00B2671C" w:rsidP="00B2671C">
            <w:pPr>
              <w:pStyle w:val="TableParagraph"/>
              <w:spacing w:line="169" w:lineRule="exact"/>
              <w:ind w:left="23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C1AB82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7DD71F5" w14:textId="77777777" w:rsidR="00B2671C" w:rsidRDefault="00B2671C" w:rsidP="00B2671C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1569A976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96C519" w14:textId="77777777" w:rsidR="00B2671C" w:rsidRDefault="00B2671C" w:rsidP="00B2671C"/>
        </w:tc>
      </w:tr>
    </w:tbl>
    <w:p w14:paraId="7CCAA03F" w14:textId="77777777" w:rsidR="00B2671C" w:rsidRDefault="00B2671C" w:rsidP="00B267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727A3D" w14:textId="77777777" w:rsidR="00B2671C" w:rsidRDefault="00B2671C" w:rsidP="00B267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8389F" w14:textId="77777777" w:rsidR="00B2671C" w:rsidRDefault="00B2671C" w:rsidP="00B267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10A06" w14:textId="77777777" w:rsidR="00B2671C" w:rsidRPr="00C235CF" w:rsidRDefault="00C235CF" w:rsidP="00C235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Parallel Analysis that suggested there were four factors an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analysis with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four</w:t>
      </w:r>
      <w:r w:rsidR="0098565C">
        <w:rPr>
          <w:rFonts w:ascii="Times New Roman" w:eastAsia="Times New Roman" w:hAnsi="Times New Roman" w:cs="Times New Roman"/>
          <w:sz w:val="24"/>
          <w:szCs w:val="24"/>
        </w:rPr>
        <w:t xml:space="preserve"> factors was conducted. This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65C">
        <w:rPr>
          <w:rFonts w:ascii="Times New Roman" w:eastAsia="Times New Roman" w:hAnsi="Times New Roman" w:cs="Times New Roman"/>
          <w:sz w:val="24"/>
          <w:szCs w:val="24"/>
        </w:rPr>
        <w:t xml:space="preserve">resulted in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65C">
        <w:rPr>
          <w:rFonts w:ascii="Times New Roman" w:eastAsia="Times New Roman" w:hAnsi="Times New Roman" w:cs="Times New Roman"/>
          <w:sz w:val="24"/>
          <w:szCs w:val="24"/>
        </w:rPr>
        <w:t xml:space="preserve">over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fit of the data. </w:t>
      </w:r>
      <w:r w:rsidR="00CA7A42">
        <w:rPr>
          <w:noProof/>
          <w:lang w:val="en-US" w:eastAsia="en-US"/>
        </w:rPr>
        <w:drawing>
          <wp:inline distT="19050" distB="19050" distL="19050" distR="19050" wp14:anchorId="2D7A5B90" wp14:editId="4A176001">
            <wp:extent cx="177800" cy="165100"/>
            <wp:effectExtent l="0" t="0" r="0" b="0"/>
            <wp:docPr id="2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A7A4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the model was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A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DCAE525" wp14:editId="6BC5B406">
            <wp:extent cx="189230" cy="164465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.24,  p = .57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CFI =1.00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2"/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TLI = </w:t>
      </w:r>
      <w:r>
        <w:rPr>
          <w:rFonts w:ascii="Times New Roman" w:eastAsia="Times New Roman" w:hAnsi="Times New Roman" w:cs="Times New Roman"/>
          <w:sz w:val="24"/>
          <w:szCs w:val="24"/>
        </w:rPr>
        <w:t>.00</w:t>
      </w:r>
      <w:commentRangeEnd w:id="12"/>
      <w:r w:rsidR="00603656">
        <w:rPr>
          <w:rStyle w:val="CommentReference"/>
        </w:rPr>
        <w:commentReference w:id="12"/>
      </w:r>
      <w:r w:rsidR="00CA7A42">
        <w:rPr>
          <w:rFonts w:ascii="Times New Roman" w:eastAsia="Times New Roman" w:hAnsi="Times New Roman" w:cs="Times New Roman"/>
          <w:sz w:val="24"/>
          <w:szCs w:val="24"/>
        </w:rPr>
        <w:t>, RMSEA = 0.1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[90% CI = </w:t>
      </w:r>
      <w:r w:rsidRPr="00C235CF"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235CF">
        <w:rPr>
          <w:rFonts w:ascii="Times New Roman" w:eastAsia="Times New Roman" w:hAnsi="Times New Roman" w:cs="Times New Roman"/>
          <w:sz w:val="24"/>
          <w:szCs w:val="24"/>
        </w:rPr>
        <w:t xml:space="preserve"> 0.059</w:t>
      </w:r>
      <w:r>
        <w:rPr>
          <w:rFonts w:ascii="Times New Roman" w:eastAsia="Times New Roman" w:hAnsi="Times New Roman" w:cs="Times New Roman"/>
          <w:sz w:val="24"/>
          <w:szCs w:val="24"/>
        </w:rPr>
        <w:t>].  Loadings (see Table 4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) were still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problematic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whilst 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>item 6 (I don’t know where I fit in the world)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loaded fully (.99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) on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r>
        <w:rPr>
          <w:rFonts w:ascii="Times New Roman" w:eastAsia="Times New Roman" w:hAnsi="Times New Roman" w:cs="Times New Roman"/>
          <w:sz w:val="24"/>
          <w:szCs w:val="24"/>
        </w:rPr>
        <w:t>1 (nothing else loaded on that factor)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item 1 (</w:t>
      </w:r>
      <w:r w:rsidRPr="00C235CF">
        <w:rPr>
          <w:rFonts w:ascii="Times New Roman" w:eastAsia="Times New Roman" w:hAnsi="Times New Roman" w:cs="Times New Roman"/>
          <w:sz w:val="24"/>
          <w:szCs w:val="24"/>
        </w:rPr>
        <w:t>I have 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 sense of purpose in life) was now cross loading on factors 2 (.32) and 4 (.57), 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item 5 (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>I have a clear set of per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sonal values or moral standards) was 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loading on factor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(.37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>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(.52),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 xml:space="preserve"> 3 (I have a set of basic beliefs and values or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moral standards) </w:t>
      </w:r>
      <w:r>
        <w:rPr>
          <w:rFonts w:ascii="Times New Roman" w:eastAsia="Times New Roman" w:hAnsi="Times New Roman" w:cs="Times New Roman"/>
          <w:sz w:val="24"/>
          <w:szCs w:val="24"/>
        </w:rPr>
        <w:t>loaded on factor 3</w:t>
      </w:r>
      <w:r w:rsidR="00CA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(.67</w:t>
      </w:r>
      <w:r w:rsidR="00CA7A42" w:rsidRPr="000941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5A4EFE" w14:textId="77777777" w:rsidR="00B2671C" w:rsidRPr="00B2671C" w:rsidRDefault="00B2671C" w:rsidP="00B2671C">
      <w:pPr>
        <w:pStyle w:val="Heading1"/>
        <w:ind w:left="2160" w:right="354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671C">
        <w:rPr>
          <w:rFonts w:ascii="Times New Roman" w:hAnsi="Times New Roman" w:cs="Times New Roman"/>
          <w:spacing w:val="-5"/>
          <w:w w:val="105"/>
          <w:sz w:val="24"/>
          <w:szCs w:val="24"/>
        </w:rPr>
        <w:t>Tab</w:t>
      </w:r>
      <w:r w:rsidRPr="00B2671C">
        <w:rPr>
          <w:rFonts w:ascii="Times New Roman" w:hAnsi="Times New Roman" w:cs="Times New Roman"/>
          <w:spacing w:val="-6"/>
          <w:w w:val="105"/>
          <w:sz w:val="24"/>
          <w:szCs w:val="24"/>
        </w:rPr>
        <w:t>le</w:t>
      </w:r>
      <w:r w:rsidRPr="00B2671C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B2671C">
        <w:rPr>
          <w:rFonts w:ascii="Times New Roman" w:hAnsi="Times New Roman" w:cs="Times New Roman"/>
          <w:spacing w:val="-2"/>
          <w:w w:val="105"/>
          <w:sz w:val="24"/>
          <w:szCs w:val="24"/>
        </w:rPr>
        <w:t>4:</w:t>
      </w:r>
      <w:r w:rsidRPr="00B2671C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</w:p>
    <w:p w14:paraId="51950C56" w14:textId="77777777" w:rsidR="00B2671C" w:rsidRDefault="00B2671C" w:rsidP="00CA7A42">
      <w:pPr>
        <w:pStyle w:val="BodyText"/>
        <w:ind w:left="0" w:firstLine="72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proofErr w:type="spellStart"/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proofErr w:type="spellEnd"/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14:paraId="5E072392" w14:textId="77777777" w:rsidR="00B2671C" w:rsidRDefault="00B2671C" w:rsidP="00B2671C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13"/>
        <w:gridCol w:w="651"/>
        <w:gridCol w:w="651"/>
        <w:gridCol w:w="624"/>
        <w:gridCol w:w="1642"/>
        <w:gridCol w:w="1642"/>
        <w:gridCol w:w="540"/>
      </w:tblGrid>
      <w:tr w:rsidR="00B2671C" w14:paraId="7B54DE7C" w14:textId="77777777" w:rsidTr="00B2671C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EC7A32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18A80E" w14:textId="77777777" w:rsidR="00B2671C" w:rsidRDefault="00B2671C" w:rsidP="00B2671C">
            <w:pPr>
              <w:pStyle w:val="TableParagraph"/>
              <w:spacing w:line="167" w:lineRule="exact"/>
              <w:ind w:left="121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F3FD66" w14:textId="77777777" w:rsidR="00B2671C" w:rsidRDefault="00B2671C" w:rsidP="00B2671C">
            <w:pPr>
              <w:pStyle w:val="TableParagraph"/>
              <w:spacing w:line="167" w:lineRule="exact"/>
              <w:ind w:left="158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ML4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4D0381" w14:textId="77777777" w:rsidR="00B2671C" w:rsidRDefault="00B2671C" w:rsidP="00B2671C">
            <w:pPr>
              <w:pStyle w:val="TableParagraph"/>
              <w:spacing w:line="167" w:lineRule="exact"/>
              <w:ind w:left="158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8C305A" w14:textId="77777777" w:rsidR="00B2671C" w:rsidRDefault="00B2671C" w:rsidP="00B2671C">
            <w:pPr>
              <w:pStyle w:val="TableParagraph"/>
              <w:spacing w:line="167" w:lineRule="exact"/>
              <w:ind w:left="158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ML3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27A0EC" w14:textId="77777777" w:rsidR="00B2671C" w:rsidRDefault="00B2671C" w:rsidP="00B2671C">
            <w:pPr>
              <w:pStyle w:val="TableParagraph"/>
              <w:spacing w:line="167" w:lineRule="exact"/>
              <w:ind w:left="241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h2</w:t>
            </w:r>
            <w:proofErr w:type="gramEnd"/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55485D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u2</w:t>
            </w:r>
            <w:proofErr w:type="gramEnd"/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C5EE54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spacing w:val="-2"/>
                <w:w w:val="110"/>
                <w:sz w:val="16"/>
              </w:rPr>
              <w:t>c</w:t>
            </w:r>
            <w:r>
              <w:rPr>
                <w:spacing w:val="-1"/>
                <w:w w:val="110"/>
                <w:sz w:val="16"/>
              </w:rPr>
              <w:t>om</w:t>
            </w:r>
            <w:proofErr w:type="gramEnd"/>
          </w:p>
        </w:tc>
      </w:tr>
      <w:tr w:rsidR="00B2671C" w14:paraId="250CE265" w14:textId="77777777" w:rsidTr="00B2671C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1E83050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922AE1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32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983CDF5" w14:textId="77777777" w:rsidR="00B2671C" w:rsidRDefault="00B2671C" w:rsidP="00B2671C">
            <w:pPr>
              <w:pStyle w:val="TableParagraph"/>
              <w:spacing w:line="167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812724" w14:textId="77777777" w:rsidR="00B2671C" w:rsidRDefault="00B2671C" w:rsidP="00B2671C">
            <w:pPr>
              <w:pStyle w:val="TableParagraph"/>
              <w:spacing w:line="167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C76292" w14:textId="77777777" w:rsidR="00B2671C" w:rsidRDefault="00B2671C" w:rsidP="00B2671C">
            <w:pPr>
              <w:pStyle w:val="TableParagraph"/>
              <w:spacing w:line="167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D1D7AB8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EF9AC19" w14:textId="77777777" w:rsidR="00B2671C" w:rsidRDefault="00B2671C" w:rsidP="00B2671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4C3152" w14:textId="77777777" w:rsidR="00B2671C" w:rsidRDefault="00B2671C" w:rsidP="00B2671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1.59</w:t>
            </w:r>
          </w:p>
        </w:tc>
      </w:tr>
      <w:tr w:rsidR="00B2671C" w14:paraId="7AED691D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A55FABB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80C10F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97B304C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5F890E7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BDBB7B9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7240AD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CC01997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A2A70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1.01</w:t>
            </w:r>
          </w:p>
        </w:tc>
      </w:tr>
      <w:tr w:rsidR="00B2671C" w14:paraId="6F2C9E26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0E66DA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230894AE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B3C8CDD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7CF4BB5B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3C49C0A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.67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8A3052C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10A4525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0B865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1.10</w:t>
            </w:r>
          </w:p>
        </w:tc>
      </w:tr>
      <w:tr w:rsidR="00B2671C" w14:paraId="3DFA11FA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DBC180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53F1D679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7FBDC050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D87AD88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919069C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01F5E18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2E69AD3D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27D3EE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1.22</w:t>
            </w:r>
          </w:p>
        </w:tc>
      </w:tr>
      <w:tr w:rsidR="00B2671C" w14:paraId="2477101B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D90665B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67B39649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6F995791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52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68C148D7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A1440FD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.37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560DFE6E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1E6979A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2E06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2.18</w:t>
            </w:r>
          </w:p>
        </w:tc>
      </w:tr>
      <w:tr w:rsidR="00B2671C" w14:paraId="236C8E2A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6B1A2FF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67C6B32D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4CD4BB6F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827755B" w14:textId="77777777" w:rsidR="00B2671C" w:rsidRDefault="00B2671C" w:rsidP="00B2671C">
            <w:pPr>
              <w:pStyle w:val="TableParagraph"/>
              <w:spacing w:line="169" w:lineRule="exact"/>
              <w:ind w:left="157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CCDEA58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2A3F3FB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26D3BF00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531C2C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</w:tr>
      <w:tr w:rsidR="00B2671C" w14:paraId="52BBBD57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696B45B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2E91CB65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90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A34AE58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421138D7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9BE65E6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858019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3410FC9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077260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1.04</w:t>
            </w:r>
          </w:p>
        </w:tc>
      </w:tr>
      <w:tr w:rsidR="00B2671C" w14:paraId="44C472F9" w14:textId="77777777" w:rsidTr="00B2671C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75BA51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D97889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F21268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B91C89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889E3D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2B8EA2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0BBC16" w14:textId="77777777" w:rsidR="00B2671C" w:rsidRDefault="00B2671C" w:rsidP="00B2671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3B6CA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1.25</w:t>
            </w:r>
          </w:p>
        </w:tc>
      </w:tr>
      <w:tr w:rsidR="00B2671C" w14:paraId="3F5B5047" w14:textId="77777777" w:rsidTr="00B2671C">
        <w:trPr>
          <w:trHeight w:hRule="exact" w:val="576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F7BA3A8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05423EC6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SS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596EE421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0E32BAA8" w14:textId="77777777" w:rsidR="00B2671C" w:rsidRDefault="00B2671C" w:rsidP="00B2671C">
            <w:pPr>
              <w:pStyle w:val="TableParagraph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2.14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4B2F6B63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7537A32E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1.75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727C2354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1F644507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4B8EC97" w14:textId="77777777" w:rsidR="00B2671C" w:rsidRDefault="00B2671C" w:rsidP="00B2671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25594EE6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0.66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E349290" w14:textId="77777777" w:rsidR="00B2671C" w:rsidRDefault="00B2671C" w:rsidP="00B2671C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1E78350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58E92" w14:textId="77777777" w:rsidR="00B2671C" w:rsidRDefault="00B2671C" w:rsidP="00B2671C"/>
        </w:tc>
      </w:tr>
      <w:tr w:rsidR="00B2671C" w14:paraId="16DFF333" w14:textId="77777777" w:rsidTr="00B2671C">
        <w:trPr>
          <w:trHeight w:hRule="exact" w:val="37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D239A72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49E8DB69" w14:textId="77777777" w:rsidR="00B2671C" w:rsidRDefault="00B2671C" w:rsidP="00B2671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ML2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5361660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7052271" w14:textId="77777777" w:rsidR="00B2671C" w:rsidRDefault="00B2671C" w:rsidP="00B2671C">
            <w:pPr>
              <w:pStyle w:val="TableParagraph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B06FA0D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5B3BCFD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65D78D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6D0B2B6A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0.08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08D70A0" w14:textId="77777777" w:rsidR="00B2671C" w:rsidRDefault="00B2671C" w:rsidP="00B2671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2D26925A" w14:textId="77777777" w:rsidR="00B2671C" w:rsidRDefault="00B2671C" w:rsidP="00B2671C">
            <w:pPr>
              <w:pStyle w:val="TableParagraph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BC95393" w14:textId="77777777" w:rsidR="00B2671C" w:rsidRDefault="00B2671C" w:rsidP="00B2671C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597EFD1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D7EE5C" w14:textId="77777777" w:rsidR="00B2671C" w:rsidRDefault="00B2671C" w:rsidP="00B2671C"/>
        </w:tc>
      </w:tr>
      <w:tr w:rsidR="00B2671C" w14:paraId="3381B0E2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881B2B6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12B1B907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4713EAE7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622783F2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0FDC790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0.28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2DDA153" w14:textId="77777777" w:rsidR="00B2671C" w:rsidRDefault="00B2671C" w:rsidP="00B2671C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B82C7F7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3E2E43" w14:textId="77777777" w:rsidR="00B2671C" w:rsidRDefault="00B2671C" w:rsidP="00B2671C"/>
        </w:tc>
      </w:tr>
      <w:tr w:rsidR="00B2671C" w14:paraId="46D99C07" w14:textId="77777777" w:rsidTr="00B2671C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16BA15A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6919A59A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7F2EFB9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5DE33976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12058FA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1026B5B" w14:textId="77777777" w:rsidR="00B2671C" w:rsidRDefault="00B2671C" w:rsidP="00B2671C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54DD3156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4BAA1AF" w14:textId="77777777" w:rsidR="00B2671C" w:rsidRDefault="00B2671C" w:rsidP="00B2671C"/>
        </w:tc>
      </w:tr>
      <w:tr w:rsidR="00B2671C" w14:paraId="483B9646" w14:textId="77777777" w:rsidTr="00B2671C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439023" w14:textId="77777777" w:rsidR="00B2671C" w:rsidRDefault="00B2671C" w:rsidP="00B2671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BFD4F28" w14:textId="77777777" w:rsidR="00B2671C" w:rsidRDefault="00B2671C" w:rsidP="00B2671C">
            <w:pPr>
              <w:pStyle w:val="TableParagraph"/>
              <w:spacing w:line="169" w:lineRule="exact"/>
              <w:ind w:left="16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D26D1A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B0416F" w14:textId="77777777" w:rsidR="00B2671C" w:rsidRDefault="00B2671C" w:rsidP="00B2671C">
            <w:pPr>
              <w:pStyle w:val="TableParagraph"/>
              <w:spacing w:line="169" w:lineRule="exact"/>
              <w:ind w:left="14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CB01A3" w14:textId="77777777" w:rsidR="00B2671C" w:rsidRDefault="00B2671C" w:rsidP="00B2671C">
            <w:pPr>
              <w:pStyle w:val="TableParagraph"/>
              <w:spacing w:line="169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10A9A89" w14:textId="77777777" w:rsidR="00B2671C" w:rsidRDefault="00B2671C" w:rsidP="00B2671C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ED76F2E" w14:textId="77777777" w:rsidR="00B2671C" w:rsidRDefault="00B2671C" w:rsidP="00B2671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D129C0" w14:textId="77777777" w:rsidR="00B2671C" w:rsidRDefault="00B2671C" w:rsidP="00B2671C"/>
        </w:tc>
      </w:tr>
    </w:tbl>
    <w:p w14:paraId="3100C802" w14:textId="77777777" w:rsidR="00B2671C" w:rsidRDefault="00B2671C" w:rsidP="00B2671C"/>
    <w:p w14:paraId="0605C0A2" w14:textId="77777777" w:rsidR="00C235CF" w:rsidRDefault="00C235CF" w:rsidP="00B2671C"/>
    <w:p w14:paraId="25BBBA67" w14:textId="77777777" w:rsidR="00C235CF" w:rsidRDefault="00C235CF" w:rsidP="00B2671C"/>
    <w:p w14:paraId="2DEADA0F" w14:textId="77777777" w:rsidR="00C235CF" w:rsidRDefault="0098565C" w:rsidP="009856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analysis we determined that items 1, 2, 4, 7 and 8 </w:t>
      </w:r>
      <w:proofErr w:type="gramStart"/>
      <w:r>
        <w:rPr>
          <w:rFonts w:ascii="Times New Roman" w:hAnsi="Times New Roman" w:cs="Times New Roman"/>
          <w:sz w:val="24"/>
          <w:szCs w:val="24"/>
        </w:rPr>
        <w:t>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 factor on their own. We therefore conducted an EFA with only these items.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resulted in an excellent fit to data. </w:t>
      </w:r>
      <w:r>
        <w:rPr>
          <w:noProof/>
          <w:lang w:val="en-US" w:eastAsia="en-US"/>
        </w:rPr>
        <w:drawing>
          <wp:inline distT="19050" distB="19050" distL="19050" distR="19050" wp14:anchorId="1A98467D" wp14:editId="5ED4EA12">
            <wp:extent cx="177800" cy="1651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model was 5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924AB61" wp14:editId="7ECF5EDC">
            <wp:extent cx="189230" cy="16446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59.33,  p = .000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CFI =.97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, TLI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.95, RMSEA = </w:t>
      </w:r>
      <w:r w:rsidRPr="0098565C">
        <w:rPr>
          <w:rFonts w:ascii="Times New Roman" w:eastAsia="Times New Roman" w:hAnsi="Times New Roman" w:cs="Times New Roman"/>
          <w:sz w:val="24"/>
          <w:szCs w:val="24"/>
        </w:rPr>
        <w:t xml:space="preserve">0.116 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[90% CI = </w:t>
      </w:r>
      <w:r w:rsidRPr="0098565C">
        <w:rPr>
          <w:rFonts w:ascii="Times New Roman" w:eastAsia="Times New Roman" w:hAnsi="Times New Roman" w:cs="Times New Roman"/>
          <w:sz w:val="24"/>
          <w:szCs w:val="24"/>
        </w:rPr>
        <w:t>0.091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565C">
        <w:rPr>
          <w:rFonts w:ascii="Times New Roman" w:eastAsia="Times New Roman" w:hAnsi="Times New Roman" w:cs="Times New Roman"/>
          <w:sz w:val="24"/>
          <w:szCs w:val="24"/>
        </w:rPr>
        <w:t xml:space="preserve"> 0.143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– this was expected to be high because it is effected by a small  </w:t>
      </w:r>
      <w:r>
        <w:rPr>
          <w:noProof/>
          <w:lang w:val="en-US" w:eastAsia="en-US"/>
        </w:rPr>
        <w:drawing>
          <wp:inline distT="19050" distB="19050" distL="19050" distR="19050" wp14:anchorId="747707B8" wp14:editId="157009F8">
            <wp:extent cx="177800" cy="165100"/>
            <wp:effectExtent l="0" t="0" r="0" b="0"/>
            <wp:docPr id="2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  All items loaded well onto one factor (see Table 5).</w:t>
      </w:r>
      <w:r w:rsidR="00546451">
        <w:rPr>
          <w:rFonts w:ascii="Times New Roman" w:eastAsia="Times New Roman" w:hAnsi="Times New Roman" w:cs="Times New Roman"/>
          <w:sz w:val="24"/>
          <w:szCs w:val="24"/>
        </w:rPr>
        <w:t xml:space="preserve"> This indicated that the remaining items 3, 5 and 6 were causing problems in the overall fit of the measure and represented either an independent factor or multiple factors and would not fit neatly into an additional factor. </w:t>
      </w:r>
    </w:p>
    <w:p w14:paraId="25BC46B8" w14:textId="77777777" w:rsidR="0098565C" w:rsidRDefault="0098565C" w:rsidP="0098565C">
      <w:pPr>
        <w:pStyle w:val="Heading1"/>
        <w:ind w:right="3541"/>
      </w:pPr>
      <w:r>
        <w:rPr>
          <w:spacing w:val="-5"/>
          <w:w w:val="105"/>
        </w:rPr>
        <w:lastRenderedPageBreak/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5:</w:t>
      </w:r>
      <w:r>
        <w:rPr>
          <w:spacing w:val="36"/>
          <w:w w:val="105"/>
        </w:rPr>
        <w:t xml:space="preserve"> </w:t>
      </w:r>
    </w:p>
    <w:p w14:paraId="42F1CF72" w14:textId="77777777" w:rsidR="0098565C" w:rsidRDefault="0098565C" w:rsidP="00546451">
      <w:pPr>
        <w:pStyle w:val="BodyText"/>
        <w:ind w:left="0" w:firstLine="72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5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proofErr w:type="spellStart"/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proofErr w:type="spellEnd"/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14:paraId="51B010A5" w14:textId="77777777" w:rsidR="0098565C" w:rsidRDefault="0098565C" w:rsidP="0098565C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98565C" w14:paraId="5D93CC4B" w14:textId="77777777" w:rsidTr="00C32EB8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A7B67AD" w14:textId="77777777" w:rsidR="0098565C" w:rsidRDefault="0098565C" w:rsidP="00C32EB8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453A9B" w14:textId="77777777" w:rsidR="0098565C" w:rsidRDefault="0098565C" w:rsidP="00C32EB8">
            <w:pPr>
              <w:pStyle w:val="TableParagraph"/>
              <w:spacing w:line="167" w:lineRule="exact"/>
              <w:ind w:left="121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9E60F38" w14:textId="77777777" w:rsidR="0098565C" w:rsidRDefault="0098565C" w:rsidP="00C32EB8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E2B90E" w14:textId="77777777" w:rsidR="0098565C" w:rsidRDefault="0098565C" w:rsidP="00C32EB8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E1FC2B" w14:textId="77777777" w:rsidR="0098565C" w:rsidRDefault="0098565C" w:rsidP="00C32EB8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spacing w:val="-2"/>
                <w:w w:val="110"/>
                <w:sz w:val="16"/>
              </w:rPr>
              <w:t>co</w:t>
            </w:r>
            <w:r>
              <w:rPr>
                <w:spacing w:val="-1"/>
                <w:w w:val="110"/>
                <w:sz w:val="16"/>
              </w:rPr>
              <w:t>m</w:t>
            </w:r>
            <w:proofErr w:type="gramEnd"/>
          </w:p>
        </w:tc>
      </w:tr>
      <w:tr w:rsidR="0098565C" w14:paraId="438D1BC1" w14:textId="77777777" w:rsidTr="00C32EB8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114ED0" w14:textId="77777777" w:rsidR="0098565C" w:rsidRDefault="0098565C" w:rsidP="00C32EB8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50934D0" w14:textId="77777777" w:rsidR="0098565C" w:rsidRDefault="0098565C" w:rsidP="00C32EB8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3BF2B1" w14:textId="77777777" w:rsidR="0098565C" w:rsidRDefault="0098565C" w:rsidP="00C32EB8">
            <w:pPr>
              <w:pStyle w:val="TableParagraph"/>
              <w:spacing w:line="167" w:lineRule="exact"/>
              <w:ind w:left="29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0.67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FDA560D" w14:textId="77777777" w:rsidR="0098565C" w:rsidRDefault="0098565C" w:rsidP="00C32EB8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242430" w14:textId="77777777" w:rsidR="0098565C" w:rsidRDefault="0098565C" w:rsidP="00C32EB8">
            <w:pPr>
              <w:pStyle w:val="TableParagraph"/>
              <w:spacing w:line="167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98565C" w14:paraId="29187EEC" w14:textId="77777777" w:rsidTr="00C32EB8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76E9E8C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09C515C3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68E09674" w14:textId="77777777" w:rsidR="0098565C" w:rsidRDefault="0098565C" w:rsidP="00C32EB8">
            <w:pPr>
              <w:pStyle w:val="TableParagraph"/>
              <w:spacing w:line="169" w:lineRule="exact"/>
              <w:ind w:left="29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AF8DE53" w14:textId="77777777" w:rsidR="0098565C" w:rsidRDefault="0098565C" w:rsidP="00C32EB8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75C523" w14:textId="77777777" w:rsidR="0098565C" w:rsidRDefault="0098565C" w:rsidP="00C32EB8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98565C" w14:paraId="54EF28FD" w14:textId="77777777" w:rsidTr="00C32EB8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BC9E7D9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7BD02793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7B8B37FF" w14:textId="77777777" w:rsidR="0098565C" w:rsidRDefault="0098565C" w:rsidP="00C32EB8">
            <w:pPr>
              <w:pStyle w:val="TableParagraph"/>
              <w:spacing w:line="169" w:lineRule="exact"/>
              <w:ind w:left="29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0.69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26F02CBF" w14:textId="77777777" w:rsidR="0098565C" w:rsidRDefault="0098565C" w:rsidP="00C32EB8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F15FA5" w14:textId="77777777" w:rsidR="0098565C" w:rsidRDefault="0098565C" w:rsidP="00C32EB8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98565C" w14:paraId="44492763" w14:textId="77777777" w:rsidTr="00C32EB8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60448E6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1D6D9B57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10ED0EC8" w14:textId="77777777" w:rsidR="0098565C" w:rsidRDefault="0098565C" w:rsidP="00C32EB8">
            <w:pPr>
              <w:pStyle w:val="TableParagraph"/>
              <w:spacing w:line="169" w:lineRule="exact"/>
              <w:ind w:left="29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715CCEA4" w14:textId="77777777" w:rsidR="0098565C" w:rsidRDefault="0098565C" w:rsidP="00C32EB8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706E6E" w14:textId="77777777" w:rsidR="0098565C" w:rsidRDefault="0098565C" w:rsidP="00C32EB8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98565C" w14:paraId="78AE3432" w14:textId="77777777" w:rsidTr="00C32EB8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578C7FF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59D62F8" w14:textId="77777777" w:rsidR="0098565C" w:rsidRDefault="0098565C" w:rsidP="00C32EB8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EA9C0F" w14:textId="77777777" w:rsidR="0098565C" w:rsidRDefault="0098565C" w:rsidP="00C32EB8">
            <w:pPr>
              <w:pStyle w:val="TableParagraph"/>
              <w:spacing w:line="169" w:lineRule="exact"/>
              <w:ind w:left="295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71CEBA" w14:textId="77777777" w:rsidR="0098565C" w:rsidRDefault="0098565C" w:rsidP="00C32EB8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14A943" w14:textId="77777777" w:rsidR="0098565C" w:rsidRDefault="0098565C" w:rsidP="00C32EB8">
            <w:pPr>
              <w:pStyle w:val="TableParagraph"/>
              <w:spacing w:line="169" w:lineRule="exact"/>
              <w:ind w:left="335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</w:tr>
      <w:tr w:rsidR="0098565C" w14:paraId="34F1C346" w14:textId="77777777" w:rsidTr="00C32EB8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155F98" w14:textId="77777777" w:rsidR="0098565C" w:rsidRDefault="0098565C" w:rsidP="00C32EB8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250126C2" w14:textId="77777777" w:rsidR="0098565C" w:rsidRDefault="0098565C" w:rsidP="00C32EB8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SS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38A077" w14:textId="77777777" w:rsidR="0098565C" w:rsidRDefault="0098565C" w:rsidP="00C32EB8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6F70D3B6" w14:textId="77777777" w:rsidR="0098565C" w:rsidRDefault="0098565C" w:rsidP="00C32EB8">
            <w:pPr>
              <w:pStyle w:val="TableParagraph"/>
              <w:ind w:left="250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3.2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76EF31" w14:textId="77777777" w:rsidR="0098565C" w:rsidRDefault="0098565C" w:rsidP="00C32EB8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C3113B" w14:textId="77777777" w:rsidR="0098565C" w:rsidRDefault="0098565C" w:rsidP="00C32EB8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78C385" w14:textId="77777777" w:rsidR="0098565C" w:rsidRDefault="0098565C" w:rsidP="00C32EB8"/>
        </w:tc>
      </w:tr>
    </w:tbl>
    <w:p w14:paraId="39DD14F2" w14:textId="77777777" w:rsidR="0098565C" w:rsidRDefault="0098565C" w:rsidP="009856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94A73" w14:textId="77777777" w:rsidR="0098565C" w:rsidRDefault="0098565C" w:rsidP="00E812DB">
      <w:pPr>
        <w:spacing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A0301" w14:textId="77777777" w:rsidR="00E812DB" w:rsidRDefault="00546451" w:rsidP="00E812D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nonetheless conducted a CFA using Target Rotation (TR) to see if a </w:t>
      </w:r>
      <w:proofErr w:type="gramStart"/>
      <w:r>
        <w:rPr>
          <w:rFonts w:ascii="Times New Roman" w:hAnsi="Times New Roman" w:cs="Times New Roman"/>
          <w:sz w:val="24"/>
          <w:szCs w:val="24"/>
        </w:rPr>
        <w:t>two 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could be made to fit the data using that method.</w:t>
      </w:r>
      <w:r w:rsidR="00E812DB">
        <w:rPr>
          <w:rFonts w:ascii="Times New Roman" w:hAnsi="Times New Roman" w:cs="Times New Roman"/>
          <w:sz w:val="24"/>
          <w:szCs w:val="24"/>
        </w:rPr>
        <w:t xml:space="preserve"> We</w:t>
      </w:r>
      <w:r w:rsidR="004055BC">
        <w:rPr>
          <w:rFonts w:ascii="Times New Roman" w:hAnsi="Times New Roman" w:cs="Times New Roman"/>
          <w:sz w:val="24"/>
          <w:szCs w:val="24"/>
        </w:rPr>
        <w:t xml:space="preserve"> set items 1, 2, 4, 7 and 8 onto one factor and items 3, 5 and six onto the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resulted in a decent yet not excellent fit to data. </w:t>
      </w:r>
      <w:r>
        <w:rPr>
          <w:noProof/>
          <w:lang w:val="en-US" w:eastAsia="en-US"/>
        </w:rPr>
        <w:drawing>
          <wp:inline distT="19050" distB="19050" distL="19050" distR="19050" wp14:anchorId="063B26C5" wp14:editId="264B0578">
            <wp:extent cx="177800" cy="165100"/>
            <wp:effectExtent l="0" t="0" r="0" b="0"/>
            <wp:docPr id="2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model was 13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71DA563" wp14:editId="375E83CF">
            <wp:extent cx="189230" cy="164465"/>
            <wp:effectExtent l="0" t="0" r="127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>151.85</w:t>
      </w:r>
      <w:r>
        <w:rPr>
          <w:rFonts w:ascii="Times New Roman" w:eastAsia="Times New Roman" w:hAnsi="Times New Roman" w:cs="Times New Roman"/>
          <w:sz w:val="24"/>
          <w:szCs w:val="24"/>
        </w:rPr>
        <w:t>,  p = .000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CFI =.95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, TLI = </w:t>
      </w:r>
      <w:r>
        <w:rPr>
          <w:rFonts w:ascii="Times New Roman" w:eastAsia="Times New Roman" w:hAnsi="Times New Roman" w:cs="Times New Roman"/>
          <w:sz w:val="24"/>
          <w:szCs w:val="24"/>
        </w:rPr>
        <w:t>.9, RMSEA = 0.115</w:t>
      </w:r>
      <w:r w:rsidRPr="0098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[90% CI = 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>0.099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 xml:space="preserve"> 0.132</w:t>
      </w:r>
      <w:r>
        <w:rPr>
          <w:rFonts w:ascii="Times New Roman" w:eastAsia="Times New Roman" w:hAnsi="Times New Roman" w:cs="Times New Roman"/>
          <w:sz w:val="24"/>
          <w:szCs w:val="24"/>
        </w:rPr>
        <w:t>.  Whilst items 1, 2, 4, 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items loaded well onto one factor (see Table 6). 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remaining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did not load well onto a single second factor. Item 5 was now loading onto factor 1 (.61) and onto factor 2 (.22), Item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 loaded fully onto fa</w:t>
      </w:r>
      <w:r w:rsidR="00E812DB">
        <w:rPr>
          <w:rFonts w:ascii="Times New Roman" w:eastAsia="Times New Roman" w:hAnsi="Times New Roman" w:cs="Times New Roman"/>
          <w:sz w:val="24"/>
          <w:szCs w:val="24"/>
        </w:rPr>
        <w:t>c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>tor 2 (1.0)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and item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 did not load well onto either factor (-.17 on factor 1 and .31 on factor 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causing problems in the overall fit of the measure and represented either an independent factor or multiple factors and would not fit neatly into an additional factor.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 In addition a</w:t>
      </w:r>
      <w:r w:rsidR="004055BC" w:rsidRPr="004055BC">
        <w:rPr>
          <w:rFonts w:ascii="Times New Roman" w:eastAsia="Times New Roman" w:hAnsi="Times New Roman" w:cs="Times New Roman"/>
          <w:sz w:val="24"/>
          <w:szCs w:val="24"/>
        </w:rPr>
        <w:t xml:space="preserve"> Heywood case was detected.</w:t>
      </w:r>
      <w:r w:rsidR="004055BC">
        <w:rPr>
          <w:rFonts w:ascii="Times New Roman" w:eastAsia="Times New Roman" w:hAnsi="Times New Roman" w:cs="Times New Roman"/>
          <w:sz w:val="24"/>
          <w:szCs w:val="24"/>
        </w:rPr>
        <w:t xml:space="preserve"> An examination found that this was because item 3 was loading more that 1.0 on the second factor. </w:t>
      </w:r>
    </w:p>
    <w:p w14:paraId="47C2267D" w14:textId="77777777" w:rsidR="00E812DB" w:rsidRDefault="00E812DB" w:rsidP="00E812DB">
      <w:pPr>
        <w:spacing w:before="196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6: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14:paraId="7E4B5D2D" w14:textId="77777777" w:rsidR="00E812DB" w:rsidRDefault="00E812DB" w:rsidP="00E812DB">
      <w:pPr>
        <w:pStyle w:val="BodyText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6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14:paraId="2C428A66" w14:textId="77777777" w:rsidR="00E812DB" w:rsidRDefault="00E812DB" w:rsidP="00E812DB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27"/>
        <w:gridCol w:w="603"/>
        <w:gridCol w:w="2279"/>
        <w:gridCol w:w="2279"/>
        <w:gridCol w:w="540"/>
      </w:tblGrid>
      <w:tr w:rsidR="00E812DB" w14:paraId="6FB7D42B" w14:textId="77777777" w:rsidTr="004B7D4C">
        <w:trPr>
          <w:trHeight w:hRule="exact" w:val="197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C4390F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3"/>
                <w:w w:val="115"/>
                <w:sz w:val="16"/>
              </w:rPr>
              <w:t>V</w:t>
            </w:r>
            <w:r>
              <w:rPr>
                <w:spacing w:val="-2"/>
                <w:w w:val="115"/>
                <w:sz w:val="16"/>
              </w:rPr>
              <w:t>aria</w:t>
            </w:r>
            <w:r>
              <w:rPr>
                <w:spacing w:val="-3"/>
                <w:w w:val="115"/>
                <w:sz w:val="16"/>
              </w:rPr>
              <w:t>ble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CDAB4B" w14:textId="77777777" w:rsidR="00E812DB" w:rsidRDefault="00E812DB" w:rsidP="004B7D4C">
            <w:pPr>
              <w:pStyle w:val="TableParagraph"/>
              <w:spacing w:line="167" w:lineRule="exact"/>
              <w:ind w:left="143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MR</w:t>
            </w:r>
            <w:r>
              <w:rPr>
                <w:spacing w:val="-2"/>
                <w:w w:val="110"/>
                <w:sz w:val="16"/>
              </w:rPr>
              <w:t>1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E315AF3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MR</w:t>
            </w:r>
            <w:r>
              <w:rPr>
                <w:spacing w:val="-2"/>
                <w:w w:val="110"/>
                <w:sz w:val="16"/>
              </w:rPr>
              <w:t>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7AFC1C" w14:textId="77777777" w:rsidR="00E812DB" w:rsidRDefault="00E812DB" w:rsidP="004B7D4C">
            <w:pPr>
              <w:pStyle w:val="TableParagraph"/>
              <w:spacing w:line="167" w:lineRule="exact"/>
              <w:ind w:left="241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h2</w:t>
            </w:r>
            <w:proofErr w:type="gramEnd"/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726A44C" w14:textId="77777777" w:rsidR="00E812DB" w:rsidRDefault="00E812DB" w:rsidP="004B7D4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u2</w:t>
            </w:r>
            <w:proofErr w:type="gramEnd"/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79E7A0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</w:rPr>
              <w:t>com</w:t>
            </w:r>
            <w:proofErr w:type="gramEnd"/>
          </w:p>
        </w:tc>
      </w:tr>
      <w:tr w:rsidR="00E812DB" w14:paraId="0BCC542F" w14:textId="77777777" w:rsidTr="004B7D4C">
        <w:trPr>
          <w:trHeight w:hRule="exact" w:val="187"/>
        </w:trPr>
        <w:tc>
          <w:tcPr>
            <w:tcW w:w="1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A5356CD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A35E6F0" w14:textId="77777777" w:rsidR="00E812DB" w:rsidRDefault="00E812DB" w:rsidP="004B7D4C">
            <w:pPr>
              <w:pStyle w:val="TableParagraph"/>
              <w:spacing w:line="167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E977C1" w14:textId="77777777" w:rsidR="00E812DB" w:rsidRDefault="00E812DB" w:rsidP="004B7D4C">
            <w:pPr>
              <w:pStyle w:val="TableParagraph"/>
              <w:spacing w:line="167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A3F68B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0.69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835D44A" w14:textId="77777777" w:rsidR="00E812DB" w:rsidRDefault="00E812DB" w:rsidP="004B7D4C">
            <w:pPr>
              <w:pStyle w:val="TableParagraph"/>
              <w:spacing w:line="167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1DF1A7" w14:textId="77777777" w:rsidR="00E812DB" w:rsidRDefault="00E812DB" w:rsidP="004B7D4C">
            <w:pPr>
              <w:pStyle w:val="TableParagraph"/>
              <w:spacing w:line="167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E812DB" w14:paraId="5FCDF70F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8C6519C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35B2E7" w14:textId="77777777" w:rsidR="00E812DB" w:rsidRDefault="00E812DB" w:rsidP="004B7D4C">
            <w:pPr>
              <w:pStyle w:val="TableParagraph"/>
              <w:spacing w:line="169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461D0A9B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0.04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32CA91C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0.58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436077FB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E7A5BB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1.01</w:t>
            </w:r>
          </w:p>
        </w:tc>
      </w:tr>
      <w:tr w:rsidR="00E812DB" w14:paraId="03194703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B8BEB83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1D70477" w14:textId="77777777" w:rsidR="00E812DB" w:rsidRDefault="00E812DB" w:rsidP="004B7D4C">
            <w:pPr>
              <w:pStyle w:val="TableParagraph"/>
              <w:spacing w:line="169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70D31714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D294FE7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4EB31A6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DDC9A54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E812DB" w14:paraId="285AF489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BC5DDEE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DFFB3B" w14:textId="77777777" w:rsidR="00E812DB" w:rsidRDefault="00E812DB" w:rsidP="004B7D4C">
            <w:pPr>
              <w:pStyle w:val="TableParagraph"/>
              <w:spacing w:line="169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5BB5FC72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0.07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FA27E8C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47DDB898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FF8340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1.02</w:t>
            </w:r>
          </w:p>
        </w:tc>
      </w:tr>
      <w:tr w:rsidR="00E812DB" w14:paraId="746BA35C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463EDC8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8A5EC78" w14:textId="77777777" w:rsidR="00E812DB" w:rsidRDefault="00E812DB" w:rsidP="004B7D4C">
            <w:pPr>
              <w:pStyle w:val="TableParagraph"/>
              <w:spacing w:line="169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206D9721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274B972B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0.66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19F31FB8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149A2E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1.00</w:t>
            </w:r>
          </w:p>
        </w:tc>
      </w:tr>
      <w:tr w:rsidR="00E812DB" w14:paraId="73C6CF51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066F9A7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98477F9" w14:textId="77777777" w:rsidR="00E812DB" w:rsidRDefault="00E812DB" w:rsidP="004B7D4C">
            <w:pPr>
              <w:pStyle w:val="TableParagraph"/>
              <w:spacing w:line="169" w:lineRule="exact"/>
              <w:ind w:left="160"/>
              <w:rPr>
                <w:sz w:val="16"/>
                <w:szCs w:val="16"/>
              </w:rPr>
            </w:pPr>
            <w:r>
              <w:rPr>
                <w:b/>
                <w:spacing w:val="-1"/>
                <w:w w:val="125"/>
                <w:sz w:val="16"/>
              </w:rPr>
              <w:t>0.</w:t>
            </w:r>
            <w:r>
              <w:rPr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19FB7269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0.22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5E60EFA6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0.49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47D69469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086992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1.25</w:t>
            </w:r>
          </w:p>
        </w:tc>
      </w:tr>
      <w:tr w:rsidR="00E812DB" w14:paraId="2DB4F4C4" w14:textId="77777777" w:rsidTr="004B7D4C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D0C48FE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B5907C6" w14:textId="77777777" w:rsidR="00E812DB" w:rsidRDefault="00E812DB" w:rsidP="004B7D4C">
            <w:pPr>
              <w:pStyle w:val="TableParagraph"/>
              <w:spacing w:line="169" w:lineRule="exact"/>
              <w:ind w:left="15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-0.08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318C060E" w14:textId="77777777" w:rsidR="00E812DB" w:rsidRDefault="00E812DB" w:rsidP="004B7D4C">
            <w:pPr>
              <w:pStyle w:val="TableParagraph"/>
              <w:spacing w:line="169" w:lineRule="exact"/>
              <w:ind w:left="136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1</w:t>
            </w:r>
            <w:r>
              <w:rPr>
                <w:b/>
                <w:spacing w:val="-1"/>
                <w:w w:val="125"/>
                <w:sz w:val="16"/>
              </w:rPr>
              <w:t>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3D119BB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67D5022F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1C1AA73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1.01</w:t>
            </w:r>
          </w:p>
        </w:tc>
      </w:tr>
      <w:tr w:rsidR="00E812DB" w14:paraId="14216275" w14:textId="77777777" w:rsidTr="004B7D4C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1EC7C4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E26566" w14:textId="77777777" w:rsidR="00E812DB" w:rsidRDefault="00E812DB" w:rsidP="004B7D4C">
            <w:pPr>
              <w:pStyle w:val="TableParagraph"/>
              <w:spacing w:line="169" w:lineRule="exact"/>
              <w:ind w:left="150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-0.17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58C090" w14:textId="77777777" w:rsidR="00E812DB" w:rsidRDefault="00E812DB" w:rsidP="004B7D4C">
            <w:pPr>
              <w:pStyle w:val="TableParagraph"/>
              <w:spacing w:line="169" w:lineRule="exact"/>
              <w:ind w:left="136"/>
              <w:rPr>
                <w:sz w:val="16"/>
                <w:szCs w:val="16"/>
              </w:rPr>
            </w:pPr>
            <w:r>
              <w:rPr>
                <w:b/>
                <w:spacing w:val="-2"/>
                <w:w w:val="125"/>
                <w:sz w:val="16"/>
              </w:rPr>
              <w:t>0</w:t>
            </w:r>
            <w:r>
              <w:rPr>
                <w:b/>
                <w:spacing w:val="-1"/>
                <w:w w:val="125"/>
                <w:sz w:val="16"/>
              </w:rPr>
              <w:t>.31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8E02B3A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E744E3" w14:textId="77777777" w:rsidR="00E812DB" w:rsidRDefault="00E812DB" w:rsidP="004B7D4C">
            <w:pPr>
              <w:pStyle w:val="TableParagraph"/>
              <w:spacing w:line="169" w:lineRule="exact"/>
              <w:ind w:right="117"/>
              <w:jc w:val="right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4A72C3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w w:val="105"/>
                <w:sz w:val="16"/>
              </w:rPr>
              <w:t>1.56</w:t>
            </w:r>
          </w:p>
        </w:tc>
      </w:tr>
      <w:tr w:rsidR="00E812DB" w14:paraId="3A927416" w14:textId="77777777" w:rsidTr="004B7D4C">
        <w:trPr>
          <w:trHeight w:hRule="exact" w:val="576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CADE25" w14:textId="77777777" w:rsidR="00E812DB" w:rsidRDefault="00E812DB" w:rsidP="004B7D4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4B921C3" w14:textId="77777777" w:rsidR="00E812DB" w:rsidRDefault="00E812DB" w:rsidP="004B7D4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SS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50F408" w14:textId="77777777" w:rsidR="00E812DB" w:rsidRDefault="00E812DB" w:rsidP="004B7D4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35AEA79B" w14:textId="77777777" w:rsidR="00E812DB" w:rsidRDefault="00E812DB" w:rsidP="004B7D4C">
            <w:pPr>
              <w:pStyle w:val="TableParagraph"/>
              <w:ind w:left="20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3.58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60B0D7" w14:textId="77777777" w:rsidR="00E812DB" w:rsidRDefault="00E812DB" w:rsidP="004B7D4C">
            <w:pPr>
              <w:pStyle w:val="TableParagraph"/>
              <w:spacing w:before="11"/>
              <w:rPr>
                <w:sz w:val="14"/>
                <w:szCs w:val="14"/>
              </w:rPr>
            </w:pPr>
          </w:p>
          <w:p w14:paraId="006CDF2F" w14:textId="77777777" w:rsidR="00E812DB" w:rsidRDefault="00E812DB" w:rsidP="004B7D4C">
            <w:pPr>
              <w:pStyle w:val="TableParagraph"/>
              <w:ind w:left="267"/>
              <w:rPr>
                <w:sz w:val="16"/>
                <w:szCs w:val="16"/>
              </w:rPr>
            </w:pPr>
            <w:r>
              <w:rPr>
                <w:w w:val="110"/>
                <w:sz w:val="16"/>
              </w:rPr>
              <w:t>1.2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BBAAE97" w14:textId="77777777" w:rsidR="00E812DB" w:rsidRDefault="00E812DB" w:rsidP="004B7D4C"/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C8D09D" w14:textId="77777777" w:rsidR="00E812DB" w:rsidRDefault="00E812DB" w:rsidP="004B7D4C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9F802DB" w14:textId="77777777" w:rsidR="00E812DB" w:rsidRDefault="00E812DB" w:rsidP="004B7D4C"/>
        </w:tc>
      </w:tr>
      <w:tr w:rsidR="00E812DB" w14:paraId="19BF6582" w14:textId="77777777" w:rsidTr="004B7D4C">
        <w:trPr>
          <w:trHeight w:hRule="exact" w:val="377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F7C3275" w14:textId="77777777" w:rsidR="00E812DB" w:rsidRDefault="00E812DB" w:rsidP="004B7D4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7AA86A66" w14:textId="77777777" w:rsidR="00E812DB" w:rsidRDefault="00E812DB" w:rsidP="004B7D4C">
            <w:pPr>
              <w:pStyle w:val="TableParagraph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t>MR</w:t>
            </w:r>
            <w:r>
              <w:rPr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A06B83A" w14:textId="77777777" w:rsidR="00E812DB" w:rsidRDefault="00E812DB" w:rsidP="004B7D4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5ED65592" w14:textId="77777777" w:rsidR="00E812DB" w:rsidRDefault="00E812DB" w:rsidP="004B7D4C">
            <w:pPr>
              <w:pStyle w:val="TableParagraph"/>
              <w:ind w:left="20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5F9DAD56" w14:textId="77777777" w:rsidR="00E812DB" w:rsidRDefault="00E812DB" w:rsidP="004B7D4C">
            <w:pPr>
              <w:pStyle w:val="TableParagraph"/>
              <w:spacing w:before="8"/>
              <w:rPr>
                <w:sz w:val="15"/>
                <w:szCs w:val="15"/>
              </w:rPr>
            </w:pPr>
          </w:p>
          <w:p w14:paraId="3F0F9A47" w14:textId="77777777" w:rsidR="00E812DB" w:rsidRDefault="00E812DB" w:rsidP="004B7D4C">
            <w:pPr>
              <w:pStyle w:val="TableParagraph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0.25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549E6E0F" w14:textId="77777777" w:rsidR="00E812DB" w:rsidRDefault="00E812DB" w:rsidP="004B7D4C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5CF10E3D" w14:textId="77777777" w:rsidR="00E812DB" w:rsidRDefault="00E812DB" w:rsidP="004B7D4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BC1D5E" w14:textId="77777777" w:rsidR="00E812DB" w:rsidRDefault="00E812DB" w:rsidP="004B7D4C"/>
        </w:tc>
      </w:tr>
      <w:tr w:rsidR="00E812DB" w14:paraId="548F8D27" w14:textId="77777777" w:rsidTr="004B7D4C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A5F535" w14:textId="77777777" w:rsidR="00E812DB" w:rsidRDefault="00E812DB" w:rsidP="004B7D4C">
            <w:pPr>
              <w:pStyle w:val="TableParagraph"/>
              <w:spacing w:line="169" w:lineRule="exact"/>
              <w:ind w:left="119"/>
              <w:rPr>
                <w:sz w:val="16"/>
                <w:szCs w:val="16"/>
              </w:rPr>
            </w:pPr>
            <w:r>
              <w:rPr>
                <w:spacing w:val="-1"/>
                <w:w w:val="110"/>
                <w:sz w:val="16"/>
              </w:rPr>
              <w:lastRenderedPageBreak/>
              <w:t>MR</w:t>
            </w:r>
            <w:r>
              <w:rPr>
                <w:spacing w:val="-2"/>
                <w:w w:val="110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BCC8F3" w14:textId="77777777" w:rsidR="00E812DB" w:rsidRDefault="00E812DB" w:rsidP="004B7D4C">
            <w:pPr>
              <w:pStyle w:val="TableParagraph"/>
              <w:spacing w:line="169" w:lineRule="exact"/>
              <w:ind w:left="206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0.25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75CBD3" w14:textId="77777777" w:rsidR="00E812DB" w:rsidRDefault="00E812DB" w:rsidP="004B7D4C">
            <w:pPr>
              <w:pStyle w:val="TableParagraph"/>
              <w:spacing w:line="169" w:lineRule="exact"/>
              <w:ind w:left="182"/>
              <w:rPr>
                <w:sz w:val="16"/>
                <w:szCs w:val="16"/>
              </w:rPr>
            </w:pPr>
            <w:r>
              <w:rPr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4A19244F" w14:textId="77777777" w:rsidR="00E812DB" w:rsidRDefault="00E812DB" w:rsidP="004B7D4C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4192CF8E" w14:textId="77777777" w:rsidR="00E812DB" w:rsidRDefault="00E812DB" w:rsidP="004B7D4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3140CB" w14:textId="77777777" w:rsidR="00E812DB" w:rsidRDefault="00E812DB" w:rsidP="004B7D4C"/>
        </w:tc>
      </w:tr>
    </w:tbl>
    <w:p w14:paraId="2226F01B" w14:textId="77777777" w:rsidR="0098565C" w:rsidRDefault="0098565C" w:rsidP="009856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D5F49B" w14:textId="77777777" w:rsidR="00E812DB" w:rsidRDefault="00E812DB" w:rsidP="009856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15AC03" w14:textId="77777777" w:rsidR="00E812DB" w:rsidRPr="00C235CF" w:rsidRDefault="00E812DB" w:rsidP="0098565C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E812DB" w:rsidRPr="00C235CF" w:rsidSect="00B2671C">
          <w:footerReference w:type="even" r:id="rId12"/>
          <w:footerReference w:type="default" r:id="rId13"/>
          <w:pgSz w:w="12240" w:h="15840"/>
          <w:pgMar w:top="1440" w:right="1440" w:bottom="1440" w:left="1440" w:header="0" w:footer="1776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 xml:space="preserve">Based on these results we thought we could perhaps try and fit the data into a </w:t>
      </w:r>
      <w:proofErr w:type="gramStart"/>
      <w:r>
        <w:rPr>
          <w:rFonts w:ascii="Times New Roman" w:hAnsi="Times New Roman" w:cs="Times New Roman"/>
          <w:sz w:val="24"/>
          <w:szCs w:val="24"/>
        </w:rPr>
        <w:t>2 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using TR. We therefore specified items 1, 2, 4, 7, 8 and 5 to factor 1 and items 3 and 6 to factor 2.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resulted in an identical fit to the previous model. </w:t>
      </w:r>
      <w:r>
        <w:rPr>
          <w:noProof/>
          <w:lang w:val="en-US" w:eastAsia="en-US"/>
        </w:rPr>
        <w:drawing>
          <wp:inline distT="19050" distB="19050" distL="19050" distR="19050" wp14:anchorId="3FF3628F" wp14:editId="7718D0ED">
            <wp:extent cx="177800" cy="165100"/>
            <wp:effectExtent l="0" t="0" r="0" b="0"/>
            <wp:docPr id="2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model was 13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E141128" wp14:editId="32E2E527">
            <wp:extent cx="189230" cy="164465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>151.85</w:t>
      </w:r>
      <w:r>
        <w:rPr>
          <w:rFonts w:ascii="Times New Roman" w:eastAsia="Times New Roman" w:hAnsi="Times New Roman" w:cs="Times New Roman"/>
          <w:sz w:val="24"/>
          <w:szCs w:val="24"/>
        </w:rPr>
        <w:t>,  p = .000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CFI =.95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, TLI = </w:t>
      </w:r>
      <w:r>
        <w:rPr>
          <w:rFonts w:ascii="Times New Roman" w:eastAsia="Times New Roman" w:hAnsi="Times New Roman" w:cs="Times New Roman"/>
          <w:sz w:val="24"/>
          <w:szCs w:val="24"/>
        </w:rPr>
        <w:t>.9, RMSEA = 0.115</w:t>
      </w:r>
      <w:r w:rsidRPr="0098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180">
        <w:rPr>
          <w:rFonts w:ascii="Times New Roman" w:eastAsia="Times New Roman" w:hAnsi="Times New Roman" w:cs="Times New Roman"/>
          <w:sz w:val="24"/>
          <w:szCs w:val="24"/>
        </w:rPr>
        <w:t xml:space="preserve">[90% CI = 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>0.099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6451">
        <w:rPr>
          <w:rFonts w:ascii="Times New Roman" w:eastAsia="Times New Roman" w:hAnsi="Times New Roman" w:cs="Times New Roman"/>
          <w:sz w:val="24"/>
          <w:szCs w:val="24"/>
        </w:rPr>
        <w:t xml:space="preserve"> 0.132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loadings were slightly different, all items for factor one loaded slightly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than in the pr</w:t>
      </w:r>
      <w:r w:rsidR="00A6732E">
        <w:rPr>
          <w:rFonts w:ascii="Times New Roman" w:eastAsia="Times New Roman" w:hAnsi="Times New Roman" w:cs="Times New Roman"/>
          <w:sz w:val="24"/>
          <w:szCs w:val="24"/>
        </w:rPr>
        <w:t xml:space="preserve">evious model (see table 7). In addition no Heywood Case was detected because </w:t>
      </w:r>
      <w:proofErr w:type="gramStart"/>
      <w:r w:rsidR="00A6732E">
        <w:rPr>
          <w:rFonts w:ascii="Times New Roman" w:eastAsia="Times New Roman" w:hAnsi="Times New Roman" w:cs="Times New Roman"/>
          <w:sz w:val="24"/>
          <w:szCs w:val="24"/>
        </w:rPr>
        <w:t>item see</w:t>
      </w:r>
      <w:proofErr w:type="gramEnd"/>
      <w:r w:rsidR="00A6732E">
        <w:rPr>
          <w:rFonts w:ascii="Times New Roman" w:eastAsia="Times New Roman" w:hAnsi="Times New Roman" w:cs="Times New Roman"/>
          <w:sz w:val="24"/>
          <w:szCs w:val="24"/>
        </w:rPr>
        <w:t xml:space="preserve"> was now loading .99 on factor 2. Item six however was still not loading well on the second item. This indicated that items 3 (</w:t>
      </w:r>
      <w:r w:rsidR="00A6732E" w:rsidRPr="00A6732E">
        <w:rPr>
          <w:rFonts w:ascii="Times New Roman" w:eastAsia="Times New Roman" w:hAnsi="Times New Roman" w:cs="Times New Roman"/>
          <w:sz w:val="24"/>
          <w:szCs w:val="24"/>
        </w:rPr>
        <w:t>I have a set of basic beliefs and values that</w:t>
      </w:r>
      <w:r w:rsidR="00A6732E">
        <w:rPr>
          <w:rFonts w:ascii="Times New Roman" w:eastAsia="Times New Roman" w:hAnsi="Times New Roman" w:cs="Times New Roman"/>
          <w:sz w:val="24"/>
          <w:szCs w:val="24"/>
        </w:rPr>
        <w:t xml:space="preserve"> guide my actions and decisions) and 6 (</w:t>
      </w:r>
      <w:r w:rsidR="00A6732E" w:rsidRPr="00A6732E">
        <w:rPr>
          <w:rFonts w:ascii="Times New Roman" w:eastAsia="Times New Roman" w:hAnsi="Times New Roman" w:cs="Times New Roman"/>
          <w:sz w:val="24"/>
          <w:szCs w:val="24"/>
        </w:rPr>
        <w:t>I don'</w:t>
      </w:r>
      <w:r w:rsidR="00A6732E">
        <w:rPr>
          <w:rFonts w:ascii="Times New Roman" w:eastAsia="Times New Roman" w:hAnsi="Times New Roman" w:cs="Times New Roman"/>
          <w:sz w:val="24"/>
          <w:szCs w:val="24"/>
        </w:rPr>
        <w:t xml:space="preserve">t know where I fit in the world) represent distinct factors and confirming that a </w:t>
      </w:r>
      <w:proofErr w:type="gramStart"/>
      <w:r w:rsidR="00A6732E">
        <w:rPr>
          <w:rFonts w:ascii="Times New Roman" w:eastAsia="Times New Roman" w:hAnsi="Times New Roman" w:cs="Times New Roman"/>
          <w:sz w:val="24"/>
          <w:szCs w:val="24"/>
        </w:rPr>
        <w:t>three factor</w:t>
      </w:r>
      <w:proofErr w:type="gramEnd"/>
      <w:r w:rsidR="00A6732E">
        <w:rPr>
          <w:rFonts w:ascii="Times New Roman" w:eastAsia="Times New Roman" w:hAnsi="Times New Roman" w:cs="Times New Roman"/>
          <w:sz w:val="24"/>
          <w:szCs w:val="24"/>
        </w:rPr>
        <w:t xml:space="preserve"> model best fits the data although two of these factors are represented by only one item each</w:t>
      </w:r>
      <w:r w:rsidR="00E5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4B06E" w14:textId="77777777" w:rsidR="00FB6AC0" w:rsidRDefault="00FB6AC0" w:rsidP="00E52118"/>
    <w:sectPr w:rsidR="00FB6AC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Herb Marsh" w:date="2015-08-08T14:05:00Z" w:initials="HM">
    <w:p w14:paraId="457DD6CB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Are you sure??  Also, I am sure that they have never been cross-validated against each other in the same study</w:t>
      </w:r>
    </w:p>
  </w:comment>
  <w:comment w:id="5" w:author="Herb Marsh" w:date="2015-08-08T14:06:00Z" w:initials="HM">
    <w:p w14:paraId="07A60A7B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Target rotation is EFA or ESEM, not CFA</w:t>
      </w:r>
    </w:p>
  </w:comment>
  <w:comment w:id="4" w:author="Herb Marsh" w:date="2015-08-08T14:07:00Z" w:initials="HM">
    <w:p w14:paraId="07ECD745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This really belongs in a methods section, or maybe "The Present Investigation" that is an preliminary summary of main points of methods and hypotheses/research questions.</w:t>
      </w:r>
    </w:p>
  </w:comment>
  <w:comment w:id="6" w:author="Herb Marsh" w:date="2015-08-08T14:10:00Z" w:initials="HM">
    <w:p w14:paraId="240B2997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Chi-sq./</w:t>
      </w:r>
      <w:proofErr w:type="spellStart"/>
      <w:r>
        <w:t>df</w:t>
      </w:r>
      <w:proofErr w:type="spellEnd"/>
      <w:r>
        <w:t xml:space="preserve"> is not an acceptable measure of fit – mostly reflects sample size – same </w:t>
      </w:r>
      <w:proofErr w:type="spellStart"/>
      <w:r>
        <w:t>aqs</w:t>
      </w:r>
      <w:proofErr w:type="spellEnd"/>
      <w:r>
        <w:t xml:space="preserve"> chi-</w:t>
      </w:r>
      <w:proofErr w:type="spellStart"/>
      <w:r>
        <w:t>sq</w:t>
      </w:r>
      <w:proofErr w:type="spellEnd"/>
    </w:p>
    <w:p w14:paraId="5B47502F" w14:textId="77777777" w:rsidR="00603656" w:rsidRDefault="00603656">
      <w:pPr>
        <w:pStyle w:val="CommentText"/>
      </w:pPr>
    </w:p>
    <w:p w14:paraId="59DBFC1B" w14:textId="77777777" w:rsidR="00603656" w:rsidRDefault="00603656">
      <w:pPr>
        <w:pStyle w:val="CommentText"/>
      </w:pPr>
      <w:r>
        <w:t>TLI, CFI &amp; RMSEA are marginal, but not all that bad</w:t>
      </w:r>
    </w:p>
  </w:comment>
  <w:comment w:id="7" w:author="Herb Marsh" w:date="2015-08-08T14:14:00Z" w:initials="HM">
    <w:p w14:paraId="67637A43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Can this be taken at the "best" indicator of number of factors???</w:t>
      </w:r>
    </w:p>
  </w:comment>
  <w:comment w:id="8" w:author="Herb Marsh" w:date="2015-08-08T14:11:00Z" w:initials="HM">
    <w:p w14:paraId="6E56501A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????</w:t>
      </w:r>
    </w:p>
  </w:comment>
  <w:comment w:id="10" w:author="Herb Marsh" w:date="2015-08-08T14:12:00Z" w:initials="HM">
    <w:p w14:paraId="004BE7A4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  <w:comment w:id="11" w:author="Herb Marsh" w:date="2015-08-08T14:13:00Z" w:initials="HM">
    <w:p w14:paraId="7B022B28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These are reasonable???</w:t>
      </w:r>
    </w:p>
  </w:comment>
  <w:comment w:id="12" w:author="Herb Marsh" w:date="2015-08-08T14:15:00Z" w:initials="HM">
    <w:p w14:paraId="1D3EA0A9" w14:textId="77777777" w:rsidR="00603656" w:rsidRDefault="00603656">
      <w:pPr>
        <w:pStyle w:val="CommentText"/>
      </w:pPr>
      <w:r>
        <w:rPr>
          <w:rStyle w:val="CommentReference"/>
        </w:rPr>
        <w:annotationRef/>
      </w:r>
      <w:r>
        <w:t>????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0A3AB" w14:textId="77777777" w:rsidR="00A62EB2" w:rsidRDefault="00A62EB2">
      <w:pPr>
        <w:spacing w:line="240" w:lineRule="auto"/>
      </w:pPr>
      <w:r>
        <w:separator/>
      </w:r>
    </w:p>
  </w:endnote>
  <w:endnote w:type="continuationSeparator" w:id="0">
    <w:p w14:paraId="43C74B03" w14:textId="77777777" w:rsidR="00A62EB2" w:rsidRDefault="00A62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575B77" w14:textId="77777777" w:rsidR="00C235CF" w:rsidRDefault="0005197F">
    <w:pPr>
      <w:spacing w:line="14" w:lineRule="auto"/>
      <w:rPr>
        <w:sz w:val="20"/>
        <w:szCs w:val="20"/>
      </w:rPr>
    </w:pPr>
    <w:r>
      <w:rPr>
        <w:lang w:val="en-US" w:eastAsia="en-US"/>
      </w:rPr>
      <w:pict w14:anchorId="38BFFE5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01.2pt;margin-top:692.2pt;width:7.85pt;height:14pt;z-index:-251656192;mso-position-horizontal-relative:page;mso-position-vertical-relative:page" filled="f" stroked="f">
          <v:textbox inset="0,0,0,0">
            <w:txbxContent>
              <w:p w14:paraId="44CDC4A8" w14:textId="77777777" w:rsidR="00C235CF" w:rsidRDefault="00C235CF">
                <w:pPr>
                  <w:spacing w:line="251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0E948E" w14:textId="77777777" w:rsidR="00C235CF" w:rsidRDefault="0005197F">
    <w:pPr>
      <w:spacing w:line="14" w:lineRule="auto"/>
      <w:rPr>
        <w:sz w:val="20"/>
        <w:szCs w:val="20"/>
      </w:rPr>
    </w:pPr>
    <w:r>
      <w:rPr>
        <w:lang w:val="en-US" w:eastAsia="en-US"/>
      </w:rPr>
      <w:pict w14:anchorId="388E43DA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0.2pt;margin-top:692.2pt;width:9.9pt;height:14pt;z-index:-251657216;mso-position-horizontal-relative:page;mso-position-vertical-relative:page" filled="f" stroked="f">
          <v:textbox inset="0,0,0,0">
            <w:txbxContent>
              <w:p w14:paraId="48CEE70E" w14:textId="77777777" w:rsidR="00C235CF" w:rsidRDefault="00C235CF">
                <w:pPr>
                  <w:spacing w:line="251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5197F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83A64" w14:textId="77777777" w:rsidR="00A62EB2" w:rsidRDefault="00A62EB2">
      <w:pPr>
        <w:spacing w:line="240" w:lineRule="auto"/>
      </w:pPr>
      <w:r>
        <w:separator/>
      </w:r>
    </w:p>
  </w:footnote>
  <w:footnote w:type="continuationSeparator" w:id="0">
    <w:p w14:paraId="6326AF81" w14:textId="77777777" w:rsidR="00A62EB2" w:rsidRDefault="00A62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77F1CE" w14:textId="77777777" w:rsidR="00C235CF" w:rsidRDefault="00C235CF"/>
  <w:p w14:paraId="1B844BBF" w14:textId="77777777" w:rsidR="00C235CF" w:rsidRDefault="00C235CF">
    <w:r>
      <w:rPr>
        <w:rFonts w:ascii="Times New Roman" w:eastAsia="Times New Roman" w:hAnsi="Times New Roman" w:cs="Times New Roman"/>
        <w:sz w:val="24"/>
        <w:szCs w:val="24"/>
      </w:rPr>
      <w:t xml:space="preserve">Running head: PURPOSE MEASURE FOR YOUTH         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fldChar w:fldCharType="begin"/>
    </w:r>
    <w:r>
      <w:instrText>PAGE</w:instrText>
    </w:r>
    <w:r>
      <w:fldChar w:fldCharType="separate"/>
    </w:r>
    <w:r w:rsidR="00F43EC1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7A7BD9" w14:textId="77777777" w:rsidR="00C235CF" w:rsidRDefault="00C235CF"/>
  <w:p w14:paraId="4AEE2067" w14:textId="77777777" w:rsidR="00C235CF" w:rsidRDefault="00C235CF"/>
  <w:p w14:paraId="2C5DF0D4" w14:textId="77777777" w:rsidR="00C235CF" w:rsidRDefault="00C235CF">
    <w:r>
      <w:rPr>
        <w:rFonts w:ascii="Times New Roman" w:eastAsia="Times New Roman" w:hAnsi="Times New Roman" w:cs="Times New Roman"/>
        <w:sz w:val="24"/>
        <w:szCs w:val="24"/>
      </w:rPr>
      <w:t xml:space="preserve">Running head: PURPOSE MEASURE FOR YOUTH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6AC0"/>
    <w:rsid w:val="0005197F"/>
    <w:rsid w:val="00066FAA"/>
    <w:rsid w:val="00094180"/>
    <w:rsid w:val="00147B71"/>
    <w:rsid w:val="0034611B"/>
    <w:rsid w:val="00373625"/>
    <w:rsid w:val="003827AC"/>
    <w:rsid w:val="004055BC"/>
    <w:rsid w:val="004D2A2F"/>
    <w:rsid w:val="00546451"/>
    <w:rsid w:val="0057781B"/>
    <w:rsid w:val="00603656"/>
    <w:rsid w:val="00606E25"/>
    <w:rsid w:val="006B539E"/>
    <w:rsid w:val="009327C4"/>
    <w:rsid w:val="0098565C"/>
    <w:rsid w:val="009F3718"/>
    <w:rsid w:val="00A62EB2"/>
    <w:rsid w:val="00A6732E"/>
    <w:rsid w:val="00B2671C"/>
    <w:rsid w:val="00BB5FD1"/>
    <w:rsid w:val="00BC3D4A"/>
    <w:rsid w:val="00C235CF"/>
    <w:rsid w:val="00CA7A42"/>
    <w:rsid w:val="00E52118"/>
    <w:rsid w:val="00E812DB"/>
    <w:rsid w:val="00F43EC1"/>
    <w:rsid w:val="00F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217A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1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781B"/>
    <w:pPr>
      <w:widowControl w:val="0"/>
      <w:autoSpaceDE w:val="0"/>
      <w:autoSpaceDN w:val="0"/>
      <w:adjustRightInd w:val="0"/>
      <w:spacing w:before="70" w:line="240" w:lineRule="auto"/>
      <w:ind w:left="2231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7781B"/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7781B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65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1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781B"/>
    <w:pPr>
      <w:widowControl w:val="0"/>
      <w:autoSpaceDE w:val="0"/>
      <w:autoSpaceDN w:val="0"/>
      <w:adjustRightInd w:val="0"/>
      <w:spacing w:before="70" w:line="240" w:lineRule="auto"/>
      <w:ind w:left="2231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7781B"/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7781B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1D4BB-0BA6-BB49-8A4D-E54CC073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1538</Words>
  <Characters>8769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Brackman</dc:creator>
  <cp:lastModifiedBy>Levi Brackman</cp:lastModifiedBy>
  <cp:revision>3</cp:revision>
  <dcterms:created xsi:type="dcterms:W3CDTF">2015-08-11T04:30:00Z</dcterms:created>
  <dcterms:modified xsi:type="dcterms:W3CDTF">2015-10-14T20:19:00Z</dcterms:modified>
</cp:coreProperties>
</file>